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3FBE3" w14:textId="1E5DC3AE" w:rsidR="008829C1" w:rsidRPr="00345DA5" w:rsidRDefault="008829C1">
      <w:pPr>
        <w:rPr>
          <w:sz w:val="22"/>
        </w:rPr>
      </w:pPr>
      <w:r w:rsidRPr="00345DA5">
        <w:rPr>
          <w:sz w:val="22"/>
        </w:rPr>
        <w:t>A few things to note:</w:t>
      </w:r>
    </w:p>
    <w:p w14:paraId="715A3B7A" w14:textId="2DA8BB0C" w:rsidR="007140DE" w:rsidRPr="00345DA5" w:rsidRDefault="008829C1">
      <w:pPr>
        <w:rPr>
          <w:sz w:val="22"/>
        </w:rPr>
      </w:pPr>
      <w:r w:rsidRPr="00345DA5">
        <w:rPr>
          <w:sz w:val="22"/>
        </w:rPr>
        <w:t>The dataset only consists of adults (&gt;18 yrs old).</w:t>
      </w:r>
    </w:p>
    <w:p w14:paraId="3D1C7B6C" w14:textId="24703B67" w:rsidR="007140DE" w:rsidRPr="00345DA5" w:rsidRDefault="007140DE">
      <w:pPr>
        <w:rPr>
          <w:sz w:val="22"/>
        </w:rPr>
      </w:pPr>
      <w:r w:rsidRPr="00345DA5">
        <w:rPr>
          <w:sz w:val="22"/>
        </w:rPr>
        <w:t xml:space="preserve">Create as many binary variables as possible based on the variables given (eg. is variable X normal or not?). </w:t>
      </w:r>
    </w:p>
    <w:p w14:paraId="29819A97" w14:textId="0C7CC9D3" w:rsidR="008829C1" w:rsidRPr="00345DA5" w:rsidRDefault="007140DE">
      <w:pPr>
        <w:rPr>
          <w:sz w:val="22"/>
        </w:rPr>
      </w:pPr>
      <w:r w:rsidRPr="00345DA5">
        <w:rPr>
          <w:sz w:val="22"/>
        </w:rPr>
        <w:t>Questions:</w:t>
      </w:r>
    </w:p>
    <w:p w14:paraId="18DB0EAF" w14:textId="69B87B45" w:rsidR="008829C1" w:rsidRDefault="00345DA5">
      <w:pPr>
        <w:rPr>
          <w:sz w:val="22"/>
        </w:rPr>
      </w:pPr>
      <w:r>
        <w:rPr>
          <w:sz w:val="22"/>
        </w:rPr>
        <w:t>1</w:t>
      </w:r>
      <w:r w:rsidR="008829C1" w:rsidRPr="00345DA5">
        <w:rPr>
          <w:sz w:val="22"/>
        </w:rPr>
        <w:t>. Should sysBP and diaBP both have higher and lower bound?</w:t>
      </w:r>
      <w:ins w:id="0" w:author="Mathias Blom" w:date="2017-10-29T15:47:00Z">
        <w:r w:rsidR="008C76FC">
          <w:rPr>
            <w:sz w:val="22"/>
          </w:rPr>
          <w:t xml:space="preserve"> sysBP means systolic blood pressure. Low values indicate circulatory shock (which in turn mandates fluid resuscitation with i.v. </w:t>
        </w:r>
      </w:ins>
      <w:ins w:id="1" w:author="Mathias Blom" w:date="2017-10-29T15:48:00Z">
        <w:r w:rsidR="008C76FC">
          <w:rPr>
            <w:sz w:val="22"/>
          </w:rPr>
          <w:t xml:space="preserve">fluids and sometimes also administration of vasopressors). High </w:t>
        </w:r>
      </w:ins>
      <w:ins w:id="2" w:author="Mathias Blom" w:date="2017-10-29T15:49:00Z">
        <w:r w:rsidR="008C76FC">
          <w:rPr>
            <w:sz w:val="22"/>
          </w:rPr>
          <w:t>sysBP</w:t>
        </w:r>
      </w:ins>
      <w:ins w:id="3" w:author="Mathias Blom" w:date="2017-10-29T15:48:00Z">
        <w:r w:rsidR="008C76FC">
          <w:rPr>
            <w:sz w:val="22"/>
          </w:rPr>
          <w:t xml:space="preserve"> may sometimes require administration of other medications to acutely lower it</w:t>
        </w:r>
      </w:ins>
      <w:ins w:id="4" w:author="Mathias Blom" w:date="2017-10-29T15:49:00Z">
        <w:r w:rsidR="008C76FC">
          <w:rPr>
            <w:sz w:val="22"/>
          </w:rPr>
          <w:t>. High sysBP is rarely a problem in sepsis (rather occurs in cerebrovascular insults/strokes)</w:t>
        </w:r>
      </w:ins>
      <w:ins w:id="5" w:author="Mathias Blom" w:date="2017-10-29T16:23:00Z">
        <w:r w:rsidR="000E6BFC">
          <w:rPr>
            <w:sz w:val="22"/>
          </w:rPr>
          <w:t>, so I would suggest that you create a dummy at &lt;90mmHg, where &lt;90mmHg is basd</w:t>
        </w:r>
      </w:ins>
      <w:ins w:id="6" w:author="Mathias Blom" w:date="2017-10-29T15:49:00Z">
        <w:r w:rsidR="008C76FC">
          <w:rPr>
            <w:sz w:val="22"/>
          </w:rPr>
          <w:t xml:space="preserve">. </w:t>
        </w:r>
      </w:ins>
      <w:ins w:id="7" w:author="Mathias Blom" w:date="2017-10-29T15:48:00Z">
        <w:r w:rsidR="008C76FC">
          <w:rPr>
            <w:sz w:val="22"/>
          </w:rPr>
          <w:t>diaBP means diastolic blood pressure</w:t>
        </w:r>
      </w:ins>
      <w:ins w:id="8" w:author="Mathias Blom" w:date="2017-10-29T15:49:00Z">
        <w:r w:rsidR="008C76FC">
          <w:rPr>
            <w:sz w:val="22"/>
          </w:rPr>
          <w:t xml:space="preserve"> and also decreases in circulatory shock. Howe</w:t>
        </w:r>
      </w:ins>
      <w:ins w:id="9" w:author="Mathias Blom" w:date="2017-10-29T15:50:00Z">
        <w:r w:rsidR="008C76FC">
          <w:rPr>
            <w:sz w:val="22"/>
          </w:rPr>
          <w:t>ver, diaBP is subject to individual variation (depends on stiffness of blood-vessels and more)</w:t>
        </w:r>
        <w:r w:rsidR="000E6BFC">
          <w:rPr>
            <w:sz w:val="22"/>
          </w:rPr>
          <w:t xml:space="preserve"> and is more difficult to interpret. I do</w:t>
        </w:r>
      </w:ins>
      <w:ins w:id="10" w:author="Mathias Blom" w:date="2017-10-29T16:23:00Z">
        <w:r w:rsidR="000E6BFC">
          <w:rPr>
            <w:sz w:val="22"/>
          </w:rPr>
          <w:t>n’t think you need to include that in your baseline model (it could possibly be worthwile to include it sometime down the road to fine-tune the model further).</w:t>
        </w:r>
      </w:ins>
    </w:p>
    <w:p w14:paraId="3511A4B4" w14:textId="2948A92C" w:rsidR="00345DA5" w:rsidRPr="00345DA5" w:rsidRDefault="00345DA5" w:rsidP="00345DA5">
      <w:pPr>
        <w:rPr>
          <w:sz w:val="22"/>
        </w:rPr>
      </w:pPr>
      <w:r>
        <w:rPr>
          <w:sz w:val="22"/>
        </w:rPr>
        <w:t>2</w:t>
      </w:r>
      <w:r w:rsidRPr="00345DA5">
        <w:rPr>
          <w:sz w:val="22"/>
        </w:rPr>
        <w:t>. For continuous variable such as age and weight, does it make sense to code “normal” as mean +/- 2sd?</w:t>
      </w:r>
      <w:ins w:id="11" w:author="Mathias Blom" w:date="2017-10-29T15:53:00Z">
        <w:r w:rsidR="00DB61D3">
          <w:rPr>
            <w:sz w:val="22"/>
          </w:rPr>
          <w:t xml:space="preserve"> If you </w:t>
        </w:r>
      </w:ins>
      <w:ins w:id="12" w:author="Mathias Blom" w:date="2017-10-29T16:24:00Z">
        <w:r w:rsidR="000E6BFC">
          <w:rPr>
            <w:sz w:val="22"/>
          </w:rPr>
          <w:t xml:space="preserve">define normal values for age and weight in terms of your population, you would get normal values for the ICU population </w:t>
        </w:r>
      </w:ins>
      <w:ins w:id="13" w:author="Mathias Blom" w:date="2017-10-29T16:25:00Z">
        <w:r w:rsidR="000E6BFC">
          <w:rPr>
            <w:sz w:val="22"/>
          </w:rPr>
          <w:t xml:space="preserve">in the database. You can’t be certain that those values reflect the underlying source-population (i.e. general society) very well. </w:t>
        </w:r>
      </w:ins>
      <w:ins w:id="14" w:author="Mathias Blom" w:date="2017-10-29T15:54:00Z">
        <w:r w:rsidR="00DB61D3">
          <w:rPr>
            <w:sz w:val="22"/>
          </w:rPr>
          <w:t xml:space="preserve">Moreover, if you define normal like mean +/- 2sd your non-normal cases would be very extreme (i.e. constitute the </w:t>
        </w:r>
      </w:ins>
      <w:ins w:id="15" w:author="Mathias Blom" w:date="2017-10-29T15:55:00Z">
        <w:r w:rsidR="00DB61D3">
          <w:rPr>
            <w:sz w:val="22"/>
          </w:rPr>
          <w:t>2.5% tails of the distribution). I</w:t>
        </w:r>
      </w:ins>
      <w:ins w:id="16" w:author="Mathias Blom" w:date="2017-10-29T15:53:00Z">
        <w:r w:rsidR="00DB61D3">
          <w:rPr>
            <w:sz w:val="22"/>
          </w:rPr>
          <w:t xml:space="preserve"> would suggest that you </w:t>
        </w:r>
      </w:ins>
      <w:ins w:id="17" w:author="Mathias Blom" w:date="2017-10-29T16:25:00Z">
        <w:r w:rsidR="000E6BFC">
          <w:rPr>
            <w:sz w:val="22"/>
          </w:rPr>
          <w:t xml:space="preserve">create one indicator for underweight (BMI &lt;18) and one indicator for </w:t>
        </w:r>
      </w:ins>
      <w:ins w:id="18" w:author="Mathias Blom" w:date="2017-10-29T16:26:00Z">
        <w:r w:rsidR="000E6BFC">
          <w:rPr>
            <w:sz w:val="22"/>
          </w:rPr>
          <w:t xml:space="preserve">severely </w:t>
        </w:r>
      </w:ins>
      <w:ins w:id="19" w:author="Mathias Blom" w:date="2017-10-29T16:25:00Z">
        <w:r w:rsidR="000E6BFC">
          <w:rPr>
            <w:sz w:val="22"/>
          </w:rPr>
          <w:t xml:space="preserve">obese (BMI </w:t>
        </w:r>
      </w:ins>
      <w:ins w:id="20" w:author="Mathias Blom" w:date="2017-10-29T16:26:00Z">
        <w:r w:rsidR="000E6BFC">
          <w:rPr>
            <w:sz w:val="22"/>
          </w:rPr>
          <w:t>&gt; 35) (cutoffs according to the WHO definition).</w:t>
        </w:r>
      </w:ins>
    </w:p>
    <w:p w14:paraId="2B6AA390" w14:textId="7A0ADAF1" w:rsidR="00345DA5" w:rsidRDefault="00345DA5">
      <w:pPr>
        <w:rPr>
          <w:ins w:id="21" w:author="Mathias Blom" w:date="2017-10-29T15:57:00Z"/>
          <w:sz w:val="22"/>
        </w:rPr>
      </w:pPr>
      <w:r>
        <w:rPr>
          <w:sz w:val="22"/>
        </w:rPr>
        <w:t xml:space="preserve">3. The scores, like </w:t>
      </w:r>
      <w:r w:rsidRPr="00345DA5">
        <w:rPr>
          <w:sz w:val="22"/>
        </w:rPr>
        <w:t>Elixhauser</w:t>
      </w:r>
      <w:r>
        <w:rPr>
          <w:sz w:val="22"/>
        </w:rPr>
        <w:t xml:space="preserve">, SOFA and SIRS, does it make sense to make them binary, like very severe vs. not so severe? </w:t>
      </w:r>
    </w:p>
    <w:p w14:paraId="191D90B7" w14:textId="5B11CD5F" w:rsidR="00AA4D4C" w:rsidRDefault="000E6BFC">
      <w:pPr>
        <w:rPr>
          <w:ins w:id="22" w:author="Mathias Blom" w:date="2017-10-29T15:57:00Z"/>
          <w:sz w:val="22"/>
        </w:rPr>
      </w:pPr>
      <w:ins w:id="23" w:author="Mathias Blom" w:date="2017-10-29T16:26:00Z">
        <w:r>
          <w:rPr>
            <w:sz w:val="22"/>
          </w:rPr>
          <w:t xml:space="preserve">I think that there is a risk that you miss out on quite a bit of important information if you just dichotomize the scores. </w:t>
        </w:r>
      </w:ins>
      <w:ins w:id="24" w:author="Mathias Blom" w:date="2017-10-29T16:27:00Z">
        <w:r>
          <w:rPr>
            <w:sz w:val="22"/>
          </w:rPr>
          <w:t>Moreover, the SIRS score is affected by being quite non-specific (i.e. a lot of people with diseases that are much less severe than sepsis also display one or more SIRS criteria)</w:t>
        </w:r>
      </w:ins>
      <w:ins w:id="25" w:author="Mathias Blom" w:date="2017-10-29T16:28:00Z">
        <w:r>
          <w:rPr>
            <w:sz w:val="22"/>
          </w:rPr>
          <w:t>. I have outlined a strategy that might work in the table below.</w:t>
        </w:r>
      </w:ins>
    </w:p>
    <w:p w14:paraId="1E4576A1" w14:textId="77777777" w:rsidR="00AA4D4C" w:rsidRPr="00345DA5" w:rsidRDefault="00AA4D4C">
      <w:pPr>
        <w:rPr>
          <w:sz w:val="22"/>
        </w:rPr>
      </w:pPr>
    </w:p>
    <w:p w14:paraId="305116EF" w14:textId="25138CBC" w:rsidR="008829C1" w:rsidRDefault="00345DA5">
      <w:pPr>
        <w:rPr>
          <w:ins w:id="26" w:author="Mathias Blom" w:date="2017-10-29T16:08:00Z"/>
          <w:color w:val="FF0000"/>
          <w:sz w:val="22"/>
        </w:rPr>
      </w:pPr>
      <w:r w:rsidRPr="00345DA5">
        <w:rPr>
          <w:color w:val="FF0000"/>
          <w:sz w:val="22"/>
        </w:rPr>
        <w:t>4</w:t>
      </w:r>
      <w:r w:rsidR="008829C1" w:rsidRPr="00345DA5">
        <w:rPr>
          <w:color w:val="FF0000"/>
          <w:sz w:val="22"/>
        </w:rPr>
        <w:t xml:space="preserve">. </w:t>
      </w:r>
      <w:r w:rsidRPr="00345DA5">
        <w:rPr>
          <w:color w:val="FF0000"/>
          <w:sz w:val="22"/>
        </w:rPr>
        <w:t xml:space="preserve">Things in red are the ones still having trouble to binarize. </w:t>
      </w:r>
    </w:p>
    <w:p w14:paraId="4DE992AB" w14:textId="580F5761" w:rsidR="002E6E66" w:rsidRPr="00345DA5" w:rsidDel="000E6BFC" w:rsidRDefault="002E6E66">
      <w:pPr>
        <w:rPr>
          <w:del w:id="27" w:author="Mathias Blom" w:date="2017-10-29T16:28:00Z"/>
          <w:color w:val="FF0000"/>
          <w:sz w:val="22"/>
        </w:rPr>
      </w:pPr>
    </w:p>
    <w:p w14:paraId="76E80905" w14:textId="77777777" w:rsidR="008829C1" w:rsidRPr="00345DA5" w:rsidRDefault="008829C1">
      <w:pPr>
        <w:rPr>
          <w:sz w:val="22"/>
        </w:rPr>
      </w:pPr>
    </w:p>
    <w:tbl>
      <w:tblPr>
        <w:tblStyle w:val="TableGrid"/>
        <w:tblW w:w="0" w:type="auto"/>
        <w:tblLook w:val="04A0" w:firstRow="1" w:lastRow="0" w:firstColumn="1" w:lastColumn="0" w:noHBand="0" w:noVBand="1"/>
      </w:tblPr>
      <w:tblGrid>
        <w:gridCol w:w="3558"/>
        <w:gridCol w:w="3156"/>
        <w:gridCol w:w="2636"/>
      </w:tblGrid>
      <w:tr w:rsidR="009E6A46" w:rsidRPr="00345DA5" w14:paraId="4A20CB91" w14:textId="77777777" w:rsidTr="00850AE8">
        <w:tc>
          <w:tcPr>
            <w:tcW w:w="3668" w:type="dxa"/>
          </w:tcPr>
          <w:p w14:paraId="00579B23" w14:textId="083B0F3B" w:rsidR="009E6A46" w:rsidRPr="00345DA5" w:rsidRDefault="00C42F33" w:rsidP="009E6A46">
            <w:pPr>
              <w:jc w:val="center"/>
              <w:rPr>
                <w:b/>
                <w:sz w:val="22"/>
              </w:rPr>
            </w:pPr>
            <w:r w:rsidRPr="00345DA5">
              <w:rPr>
                <w:b/>
                <w:sz w:val="22"/>
              </w:rPr>
              <w:t>Label</w:t>
            </w:r>
          </w:p>
        </w:tc>
        <w:tc>
          <w:tcPr>
            <w:tcW w:w="3257" w:type="dxa"/>
          </w:tcPr>
          <w:p w14:paraId="3BE730DB" w14:textId="77777777" w:rsidR="009E6A46" w:rsidRPr="00345DA5" w:rsidRDefault="00C42F33" w:rsidP="009E6A46">
            <w:pPr>
              <w:jc w:val="center"/>
              <w:rPr>
                <w:b/>
                <w:sz w:val="22"/>
              </w:rPr>
            </w:pPr>
            <w:r w:rsidRPr="00345DA5">
              <w:rPr>
                <w:b/>
                <w:sz w:val="22"/>
              </w:rPr>
              <w:t>Meaning</w:t>
            </w:r>
          </w:p>
        </w:tc>
        <w:tc>
          <w:tcPr>
            <w:tcW w:w="2425" w:type="dxa"/>
          </w:tcPr>
          <w:p w14:paraId="2F4A22AB" w14:textId="77777777" w:rsidR="009E6A46" w:rsidRPr="00345DA5" w:rsidRDefault="00082BA0" w:rsidP="009E6A46">
            <w:pPr>
              <w:jc w:val="center"/>
              <w:rPr>
                <w:b/>
                <w:sz w:val="22"/>
              </w:rPr>
            </w:pPr>
            <w:r w:rsidRPr="00345DA5">
              <w:rPr>
                <w:b/>
                <w:sz w:val="22"/>
              </w:rPr>
              <w:t>Normal range (if applicable)</w:t>
            </w:r>
          </w:p>
        </w:tc>
      </w:tr>
      <w:tr w:rsidR="00C42F33" w:rsidRPr="00345DA5" w14:paraId="79D34344" w14:textId="77777777" w:rsidTr="00F520E1">
        <w:tc>
          <w:tcPr>
            <w:tcW w:w="9350" w:type="dxa"/>
            <w:gridSpan w:val="3"/>
          </w:tcPr>
          <w:p w14:paraId="672E6485" w14:textId="77777777" w:rsidR="00C42F33" w:rsidRPr="00345DA5" w:rsidRDefault="00C42F33">
            <w:pPr>
              <w:rPr>
                <w:sz w:val="22"/>
              </w:rPr>
            </w:pPr>
            <w:r w:rsidRPr="00345DA5">
              <w:rPr>
                <w:b/>
                <w:sz w:val="22"/>
              </w:rPr>
              <w:t>OBSERVATIONS</w:t>
            </w:r>
          </w:p>
        </w:tc>
      </w:tr>
      <w:tr w:rsidR="00850AE8" w:rsidRPr="00345DA5" w14:paraId="62F98A1E" w14:textId="77777777" w:rsidTr="00850AE8">
        <w:tc>
          <w:tcPr>
            <w:tcW w:w="3668" w:type="dxa"/>
          </w:tcPr>
          <w:p w14:paraId="38C878B2"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Gender</w:t>
            </w:r>
          </w:p>
        </w:tc>
        <w:tc>
          <w:tcPr>
            <w:tcW w:w="3257" w:type="dxa"/>
          </w:tcPr>
          <w:p w14:paraId="7DCB1B34" w14:textId="55EF2468" w:rsidR="009E6A46" w:rsidRPr="00345DA5" w:rsidRDefault="00021D03">
            <w:pPr>
              <w:rPr>
                <w:sz w:val="22"/>
              </w:rPr>
            </w:pPr>
            <w:r w:rsidRPr="00345DA5">
              <w:rPr>
                <w:sz w:val="22"/>
              </w:rPr>
              <w:t>--</w:t>
            </w:r>
          </w:p>
        </w:tc>
        <w:tc>
          <w:tcPr>
            <w:tcW w:w="2425" w:type="dxa"/>
          </w:tcPr>
          <w:p w14:paraId="73DF9239" w14:textId="332306B5" w:rsidR="009E6A46" w:rsidRPr="00345DA5" w:rsidRDefault="00511238">
            <w:pPr>
              <w:rPr>
                <w:sz w:val="22"/>
              </w:rPr>
            </w:pPr>
            <w:r w:rsidRPr="00345DA5">
              <w:rPr>
                <w:sz w:val="22"/>
              </w:rPr>
              <w:t>binary</w:t>
            </w:r>
          </w:p>
        </w:tc>
      </w:tr>
      <w:tr w:rsidR="00850AE8" w:rsidRPr="00345DA5" w14:paraId="0B73CB11" w14:textId="77777777" w:rsidTr="00850AE8">
        <w:tc>
          <w:tcPr>
            <w:tcW w:w="3668" w:type="dxa"/>
          </w:tcPr>
          <w:p w14:paraId="1A349304" w14:textId="77777777" w:rsidR="009E6A46" w:rsidRPr="00345DA5" w:rsidRDefault="009E6A46">
            <w:pPr>
              <w:rPr>
                <w:rFonts w:ascii="Courier" w:hAnsi="Courier" w:cs="Courier New"/>
                <w:color w:val="FF0000"/>
                <w:sz w:val="20"/>
                <w:szCs w:val="21"/>
              </w:rPr>
            </w:pPr>
            <w:r w:rsidRPr="00345DA5">
              <w:rPr>
                <w:rFonts w:ascii="Courier" w:hAnsi="Courier" w:cs="Courier New"/>
                <w:color w:val="FF0000"/>
                <w:sz w:val="20"/>
                <w:szCs w:val="21"/>
              </w:rPr>
              <w:t>Age</w:t>
            </w:r>
          </w:p>
        </w:tc>
        <w:tc>
          <w:tcPr>
            <w:tcW w:w="3257" w:type="dxa"/>
          </w:tcPr>
          <w:p w14:paraId="6DF8CC6E" w14:textId="52548139" w:rsidR="009E6A46" w:rsidRPr="00345DA5" w:rsidRDefault="00021D03">
            <w:pPr>
              <w:rPr>
                <w:sz w:val="22"/>
              </w:rPr>
            </w:pPr>
            <w:r w:rsidRPr="00345DA5">
              <w:rPr>
                <w:sz w:val="22"/>
              </w:rPr>
              <w:t>--</w:t>
            </w:r>
          </w:p>
        </w:tc>
        <w:tc>
          <w:tcPr>
            <w:tcW w:w="2425" w:type="dxa"/>
          </w:tcPr>
          <w:p w14:paraId="7CC778D7" w14:textId="6462BDCA" w:rsidR="009E6A46" w:rsidRPr="00345DA5" w:rsidRDefault="002E6E66" w:rsidP="000E6BFC">
            <w:pPr>
              <w:rPr>
                <w:sz w:val="22"/>
              </w:rPr>
            </w:pPr>
            <w:ins w:id="28" w:author="Mathias Blom" w:date="2017-10-29T16:10:00Z">
              <w:r>
                <w:rPr>
                  <w:sz w:val="22"/>
                </w:rPr>
                <w:t xml:space="preserve">I’d suggest to use indicator variables for </w:t>
              </w:r>
            </w:ins>
            <w:ins w:id="29" w:author="Mathias Blom" w:date="2017-10-29T16:28:00Z">
              <w:r w:rsidR="000E6BFC">
                <w:rPr>
                  <w:sz w:val="22"/>
                </w:rPr>
                <w:t xml:space="preserve">age </w:t>
              </w:r>
            </w:ins>
            <w:ins w:id="30" w:author="Mathias Blom" w:date="2017-10-29T16:10:00Z">
              <w:r>
                <w:rPr>
                  <w:sz w:val="22"/>
                </w:rPr>
                <w:t xml:space="preserve">18-65, 65-85 and &gt;85. From my experience, it’s most important to identify the really old </w:t>
              </w:r>
            </w:ins>
            <w:ins w:id="31" w:author="Mathias Blom" w:date="2017-10-29T16:11:00Z">
              <w:r>
                <w:rPr>
                  <w:sz w:val="22"/>
                </w:rPr>
                <w:t xml:space="preserve">(who have a lot of co-morbidities and scarce reserves), </w:t>
              </w:r>
            </w:ins>
            <w:ins w:id="32" w:author="Mathias Blom" w:date="2017-10-29T16:10:00Z">
              <w:r>
                <w:rPr>
                  <w:sz w:val="22"/>
                </w:rPr>
                <w:t xml:space="preserve">which you do in the group &gt;85. </w:t>
              </w:r>
            </w:ins>
            <w:del w:id="33" w:author="Mathias Blom" w:date="2017-10-29T16:10:00Z">
              <w:r w:rsidR="00511238" w:rsidRPr="00345DA5" w:rsidDel="002E6E66">
                <w:rPr>
                  <w:sz w:val="22"/>
                </w:rPr>
                <w:delText>--</w:delText>
              </w:r>
            </w:del>
          </w:p>
        </w:tc>
      </w:tr>
      <w:tr w:rsidR="00850AE8" w:rsidRPr="00345DA5" w14:paraId="5F629491" w14:textId="77777777" w:rsidTr="00850AE8">
        <w:tc>
          <w:tcPr>
            <w:tcW w:w="3668" w:type="dxa"/>
          </w:tcPr>
          <w:p w14:paraId="7442017F" w14:textId="77777777" w:rsidR="009E6A46" w:rsidRPr="00345DA5" w:rsidRDefault="009E6A46">
            <w:pPr>
              <w:rPr>
                <w:rFonts w:ascii="Courier" w:hAnsi="Courier" w:cs="Courier New"/>
                <w:color w:val="FF0000"/>
                <w:sz w:val="20"/>
                <w:szCs w:val="21"/>
              </w:rPr>
            </w:pPr>
            <w:r w:rsidRPr="00345DA5">
              <w:rPr>
                <w:rFonts w:ascii="Courier" w:hAnsi="Courier" w:cs="Courier New"/>
                <w:color w:val="FF0000"/>
                <w:sz w:val="20"/>
                <w:szCs w:val="21"/>
              </w:rPr>
              <w:t>Elixhauser</w:t>
            </w:r>
          </w:p>
        </w:tc>
        <w:tc>
          <w:tcPr>
            <w:tcW w:w="3257" w:type="dxa"/>
          </w:tcPr>
          <w:p w14:paraId="2340596D" w14:textId="5CAB2347" w:rsidR="009E6A46" w:rsidRPr="00345DA5" w:rsidRDefault="00B87711">
            <w:pPr>
              <w:rPr>
                <w:sz w:val="22"/>
              </w:rPr>
            </w:pPr>
            <w:r w:rsidRPr="00345DA5">
              <w:rPr>
                <w:rFonts w:ascii="Courier" w:hAnsi="Courier" w:cs="Courier New"/>
                <w:color w:val="000000"/>
                <w:sz w:val="20"/>
                <w:szCs w:val="21"/>
              </w:rPr>
              <w:t>Elixhauser Comorbidity Index</w:t>
            </w:r>
            <w:r w:rsidR="00975418" w:rsidRPr="00345DA5">
              <w:rPr>
                <w:rFonts w:ascii="Courier" w:hAnsi="Courier" w:cs="Courier New"/>
                <w:color w:val="000000"/>
                <w:sz w:val="20"/>
                <w:szCs w:val="21"/>
              </w:rPr>
              <w:t>(0-14)</w:t>
            </w:r>
          </w:p>
        </w:tc>
        <w:tc>
          <w:tcPr>
            <w:tcW w:w="2425" w:type="dxa"/>
          </w:tcPr>
          <w:p w14:paraId="0779EF59" w14:textId="77777777" w:rsidR="009E6A46" w:rsidRDefault="00975418">
            <w:pPr>
              <w:rPr>
                <w:ins w:id="34" w:author="Mathias Blom" w:date="2017-10-29T16:11:00Z"/>
                <w:sz w:val="22"/>
              </w:rPr>
            </w:pPr>
            <w:r w:rsidRPr="00345DA5">
              <w:rPr>
                <w:sz w:val="22"/>
              </w:rPr>
              <w:t>Continuous in dataset</w:t>
            </w:r>
          </w:p>
          <w:p w14:paraId="76B380D6" w14:textId="757F60BA" w:rsidR="002E6E66" w:rsidRPr="00345DA5" w:rsidRDefault="002E6E66" w:rsidP="000E6BFC">
            <w:pPr>
              <w:rPr>
                <w:sz w:val="22"/>
              </w:rPr>
            </w:pPr>
            <w:ins w:id="35" w:author="Mathias Blom" w:date="2017-10-29T16:11:00Z">
              <w:r>
                <w:rPr>
                  <w:sz w:val="22"/>
                </w:rPr>
                <w:t xml:space="preserve">I’d suggest that you </w:t>
              </w:r>
            </w:ins>
            <w:ins w:id="36" w:author="Mathias Blom" w:date="2017-10-29T16:13:00Z">
              <w:r w:rsidR="00C56DCF">
                <w:rPr>
                  <w:sz w:val="22"/>
                </w:rPr>
                <w:t xml:space="preserve">use score </w:t>
              </w:r>
            </w:ins>
            <w:ins w:id="37" w:author="Mathias Blom" w:date="2017-10-29T16:14:00Z">
              <w:r w:rsidR="00C56DCF">
                <w:rPr>
                  <w:sz w:val="22"/>
                </w:rPr>
                <w:t>≥</w:t>
              </w:r>
            </w:ins>
            <w:ins w:id="38" w:author="Mathias Blom" w:date="2017-10-29T16:13:00Z">
              <w:r w:rsidR="00C56DCF">
                <w:rPr>
                  <w:sz w:val="22"/>
                </w:rPr>
                <w:t xml:space="preserve">3 as an indicator for severe comorbidity (in the original paper where </w:t>
              </w:r>
              <w:r w:rsidR="00C56DCF">
                <w:rPr>
                  <w:sz w:val="22"/>
                </w:rPr>
                <w:lastRenderedPageBreak/>
                <w:t>the coding algo</w:t>
              </w:r>
            </w:ins>
            <w:ins w:id="39" w:author="Mathias Blom" w:date="2017-10-29T16:29:00Z">
              <w:r w:rsidR="000E6BFC">
                <w:rPr>
                  <w:sz w:val="22"/>
                </w:rPr>
                <w:t>rithm</w:t>
              </w:r>
            </w:ins>
            <w:ins w:id="40" w:author="Mathias Blom" w:date="2017-10-29T16:13:00Z">
              <w:r w:rsidR="00C56DCF">
                <w:rPr>
                  <w:sz w:val="22"/>
                </w:rPr>
                <w:t xml:space="preserve"> was developed, 17.8% of </w:t>
              </w:r>
            </w:ins>
            <w:ins w:id="41" w:author="Mathias Blom" w:date="2017-10-29T16:14:00Z">
              <w:r w:rsidR="00C56DCF">
                <w:rPr>
                  <w:sz w:val="22"/>
                </w:rPr>
                <w:t>observations had score ≥3 and 11.7% of these died in the hospital)</w:t>
              </w:r>
            </w:ins>
          </w:p>
        </w:tc>
      </w:tr>
      <w:tr w:rsidR="00850AE8" w:rsidRPr="00345DA5" w14:paraId="7E5BE596" w14:textId="77777777" w:rsidTr="00850AE8">
        <w:tc>
          <w:tcPr>
            <w:tcW w:w="3668" w:type="dxa"/>
          </w:tcPr>
          <w:p w14:paraId="63EA5E35"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lastRenderedPageBreak/>
              <w:t>Re_admission</w:t>
            </w:r>
          </w:p>
        </w:tc>
        <w:tc>
          <w:tcPr>
            <w:tcW w:w="3257" w:type="dxa"/>
          </w:tcPr>
          <w:p w14:paraId="312D07CC" w14:textId="712C48D4" w:rsidR="009E6A46" w:rsidRPr="00345DA5" w:rsidRDefault="00975418">
            <w:pPr>
              <w:rPr>
                <w:sz w:val="22"/>
              </w:rPr>
            </w:pPr>
            <w:r w:rsidRPr="00345DA5">
              <w:rPr>
                <w:sz w:val="22"/>
              </w:rPr>
              <w:t>--</w:t>
            </w:r>
          </w:p>
        </w:tc>
        <w:tc>
          <w:tcPr>
            <w:tcW w:w="2425" w:type="dxa"/>
          </w:tcPr>
          <w:p w14:paraId="2790F035" w14:textId="3CBC1B78" w:rsidR="009E6A46" w:rsidRPr="00345DA5" w:rsidRDefault="00975418">
            <w:pPr>
              <w:rPr>
                <w:sz w:val="22"/>
              </w:rPr>
            </w:pPr>
            <w:r w:rsidRPr="00345DA5">
              <w:rPr>
                <w:sz w:val="22"/>
              </w:rPr>
              <w:t>binary</w:t>
            </w:r>
          </w:p>
        </w:tc>
      </w:tr>
      <w:tr w:rsidR="00850AE8" w:rsidRPr="00345DA5" w14:paraId="7A67EC47" w14:textId="77777777" w:rsidTr="00850AE8">
        <w:tc>
          <w:tcPr>
            <w:tcW w:w="3668" w:type="dxa"/>
          </w:tcPr>
          <w:p w14:paraId="26839E82" w14:textId="77777777" w:rsidR="009E6A46" w:rsidRPr="00345DA5" w:rsidRDefault="009E6A46">
            <w:pPr>
              <w:rPr>
                <w:rFonts w:ascii="Courier" w:hAnsi="Courier" w:cs="Courier New"/>
                <w:color w:val="FF0000"/>
                <w:sz w:val="20"/>
                <w:szCs w:val="21"/>
              </w:rPr>
            </w:pPr>
            <w:r w:rsidRPr="00345DA5">
              <w:rPr>
                <w:rFonts w:ascii="Courier" w:hAnsi="Courier" w:cs="Courier New"/>
                <w:color w:val="FF0000"/>
                <w:sz w:val="20"/>
                <w:szCs w:val="21"/>
              </w:rPr>
              <w:t>SOFA</w:t>
            </w:r>
          </w:p>
        </w:tc>
        <w:tc>
          <w:tcPr>
            <w:tcW w:w="3257" w:type="dxa"/>
          </w:tcPr>
          <w:p w14:paraId="2264B42D" w14:textId="0EB55CDA" w:rsidR="009E6A46" w:rsidRPr="00345DA5" w:rsidRDefault="00F8661F">
            <w:pPr>
              <w:rPr>
                <w:sz w:val="22"/>
              </w:rPr>
            </w:pPr>
            <w:r w:rsidRPr="00345DA5">
              <w:rPr>
                <w:sz w:val="22"/>
              </w:rPr>
              <w:t>sequential organ failure assessment score</w:t>
            </w:r>
            <w:r w:rsidR="00B56505" w:rsidRPr="00345DA5">
              <w:rPr>
                <w:sz w:val="22"/>
              </w:rPr>
              <w:t xml:space="preserve"> (0-23)</w:t>
            </w:r>
          </w:p>
        </w:tc>
        <w:tc>
          <w:tcPr>
            <w:tcW w:w="2425" w:type="dxa"/>
          </w:tcPr>
          <w:p w14:paraId="0C60D8C0" w14:textId="27B540E5" w:rsidR="009E6A46" w:rsidRPr="000E6BFC" w:rsidRDefault="00C56DCF">
            <w:pPr>
              <w:rPr>
                <w:sz w:val="22"/>
                <w:highlight w:val="yellow"/>
                <w:rPrChange w:id="42" w:author="Mathias Blom" w:date="2017-10-29T16:29:00Z">
                  <w:rPr>
                    <w:sz w:val="22"/>
                  </w:rPr>
                </w:rPrChange>
              </w:rPr>
            </w:pPr>
            <w:ins w:id="43" w:author="Mathias Blom" w:date="2017-10-29T16:15:00Z">
              <w:r w:rsidRPr="000E6BFC">
                <w:rPr>
                  <w:sz w:val="22"/>
                  <w:highlight w:val="yellow"/>
                  <w:rPrChange w:id="44" w:author="Mathias Blom" w:date="2017-10-29T16:29:00Z">
                    <w:rPr>
                      <w:sz w:val="22"/>
                    </w:rPr>
                  </w:rPrChange>
                </w:rPr>
                <w:t>If you can’t use one-hot encoding I suggest…</w:t>
              </w:r>
            </w:ins>
          </w:p>
        </w:tc>
      </w:tr>
      <w:tr w:rsidR="00850AE8" w:rsidRPr="00345DA5" w14:paraId="6009EE91" w14:textId="77777777" w:rsidTr="00850AE8">
        <w:tc>
          <w:tcPr>
            <w:tcW w:w="3668" w:type="dxa"/>
          </w:tcPr>
          <w:p w14:paraId="7FE05846" w14:textId="77777777" w:rsidR="009E6A46" w:rsidRPr="00345DA5" w:rsidRDefault="009E6A46">
            <w:pPr>
              <w:rPr>
                <w:rFonts w:ascii="Courier" w:hAnsi="Courier" w:cs="Courier New"/>
                <w:color w:val="FF0000"/>
                <w:sz w:val="20"/>
                <w:szCs w:val="21"/>
              </w:rPr>
            </w:pPr>
            <w:r w:rsidRPr="00345DA5">
              <w:rPr>
                <w:rFonts w:ascii="Courier" w:hAnsi="Courier" w:cs="Courier New"/>
                <w:color w:val="FF0000"/>
                <w:sz w:val="20"/>
                <w:szCs w:val="21"/>
              </w:rPr>
              <w:t>SIRS</w:t>
            </w:r>
          </w:p>
        </w:tc>
        <w:tc>
          <w:tcPr>
            <w:tcW w:w="3257" w:type="dxa"/>
          </w:tcPr>
          <w:p w14:paraId="5CA778A1" w14:textId="4F793D9A" w:rsidR="009E6A46" w:rsidRPr="00345DA5" w:rsidRDefault="008546B0">
            <w:pPr>
              <w:rPr>
                <w:sz w:val="22"/>
              </w:rPr>
            </w:pPr>
            <w:r w:rsidRPr="00345DA5">
              <w:rPr>
                <w:sz w:val="22"/>
              </w:rPr>
              <w:t>Systemic inflammatory response syndrome (0-4)</w:t>
            </w:r>
          </w:p>
        </w:tc>
        <w:tc>
          <w:tcPr>
            <w:tcW w:w="2425" w:type="dxa"/>
          </w:tcPr>
          <w:p w14:paraId="1FCB946D" w14:textId="26CA7C21" w:rsidR="009E6A46" w:rsidRPr="00345DA5" w:rsidRDefault="00C56DCF" w:rsidP="00442437">
            <w:pPr>
              <w:rPr>
                <w:sz w:val="22"/>
              </w:rPr>
            </w:pPr>
            <w:ins w:id="45" w:author="Mathias Blom" w:date="2017-10-29T16:15:00Z">
              <w:r>
                <w:rPr>
                  <w:sz w:val="22"/>
                </w:rPr>
                <w:t xml:space="preserve">SIRS is a bit tricky. Sepsis is defined as having SIRS ≥1 while being infected by a microorganism. </w:t>
              </w:r>
            </w:ins>
            <w:ins w:id="46" w:author="Mathias Blom" w:date="2017-10-29T16:39:00Z">
              <w:r w:rsidR="00CE116E">
                <w:rPr>
                  <w:sz w:val="22"/>
                </w:rPr>
                <w:t xml:space="preserve">If you are interested in sepsis-patients only, you should therefore probably exclude all patients with SIRS = 0. </w:t>
              </w:r>
            </w:ins>
            <w:ins w:id="47" w:author="Mathias Blom" w:date="2017-10-29T16:15:00Z">
              <w:r>
                <w:rPr>
                  <w:sz w:val="22"/>
                </w:rPr>
                <w:t xml:space="preserve">The thing is that </w:t>
              </w:r>
            </w:ins>
            <w:ins w:id="48" w:author="Mathias Blom" w:date="2017-10-29T16:16:00Z">
              <w:r>
                <w:rPr>
                  <w:sz w:val="22"/>
                </w:rPr>
                <w:t xml:space="preserve">many people exhibit one or more SIRS criteria due to other diseases, that </w:t>
              </w:r>
            </w:ins>
            <w:ins w:id="49" w:author="Mathias Blom" w:date="2017-10-29T16:30:00Z">
              <w:r w:rsidR="000E6BFC">
                <w:rPr>
                  <w:sz w:val="22"/>
                </w:rPr>
                <w:t>are not always very severe</w:t>
              </w:r>
            </w:ins>
            <w:ins w:id="50" w:author="Mathias Blom" w:date="2017-10-29T16:16:00Z">
              <w:r>
                <w:rPr>
                  <w:sz w:val="22"/>
                </w:rPr>
                <w:t xml:space="preserve">. </w:t>
              </w:r>
            </w:ins>
            <w:ins w:id="51" w:author="Mathias Blom" w:date="2017-10-29T16:31:00Z">
              <w:r w:rsidR="009B13AD">
                <w:rPr>
                  <w:sz w:val="22"/>
                </w:rPr>
                <w:t xml:space="preserve">Similarly, patients who fulfil 2 or 3 SIRS criteria do not necessarily need to be much sicker than patients who fulfil 1. </w:t>
              </w:r>
            </w:ins>
            <w:ins w:id="52" w:author="Mathias Blom" w:date="2017-10-29T16:39:00Z">
              <w:r w:rsidR="00CE116E">
                <w:rPr>
                  <w:sz w:val="22"/>
                </w:rPr>
                <w:t xml:space="preserve">Therefore, I think that it might not be a very good strategy to use SIRS scores only, to grade the severity of sepsis. Instead, </w:t>
              </w:r>
            </w:ins>
            <w:ins w:id="53" w:author="Mathias Blom" w:date="2017-10-29T16:34:00Z">
              <w:r w:rsidR="00CE116E">
                <w:rPr>
                  <w:sz w:val="22"/>
                </w:rPr>
                <w:t>I would suggest that you c</w:t>
              </w:r>
            </w:ins>
            <w:ins w:id="54" w:author="Mathias Blom" w:date="2017-10-29T16:31:00Z">
              <w:r w:rsidR="009B13AD">
                <w:rPr>
                  <w:sz w:val="22"/>
                </w:rPr>
                <w:t xml:space="preserve">reate a dummy </w:t>
              </w:r>
            </w:ins>
            <w:ins w:id="55" w:author="Mathias Blom" w:date="2017-10-29T16:34:00Z">
              <w:r w:rsidR="00CE116E">
                <w:rPr>
                  <w:sz w:val="22"/>
                </w:rPr>
                <w:t>that indicat</w:t>
              </w:r>
            </w:ins>
            <w:ins w:id="56" w:author="Mathias Blom" w:date="2017-10-29T16:35:00Z">
              <w:r w:rsidR="00CE116E">
                <w:rPr>
                  <w:sz w:val="22"/>
                </w:rPr>
                <w:t>es</w:t>
              </w:r>
            </w:ins>
            <w:ins w:id="57" w:author="Mathias Blom" w:date="2017-10-29T16:31:00Z">
              <w:r w:rsidR="009B13AD">
                <w:rPr>
                  <w:sz w:val="22"/>
                </w:rPr>
                <w:t xml:space="preserve"> </w:t>
              </w:r>
            </w:ins>
            <w:ins w:id="58" w:author="Mathias Blom" w:date="2017-10-29T16:35:00Z">
              <w:r w:rsidR="00CE116E">
                <w:rPr>
                  <w:sz w:val="22"/>
                </w:rPr>
                <w:t>septic shock.</w:t>
              </w:r>
            </w:ins>
            <w:ins w:id="59" w:author="Mathias Blom" w:date="2017-10-29T16:31:00Z">
              <w:r w:rsidR="009B13AD">
                <w:rPr>
                  <w:sz w:val="22"/>
                </w:rPr>
                <w:t xml:space="preserve"> </w:t>
              </w:r>
            </w:ins>
            <w:ins w:id="60" w:author="Mathias Blom" w:date="2017-10-29T16:35:00Z">
              <w:r w:rsidR="00CE116E">
                <w:rPr>
                  <w:sz w:val="22"/>
                </w:rPr>
                <w:t xml:space="preserve">Septic shock is defined as </w:t>
              </w:r>
            </w:ins>
            <w:ins w:id="61" w:author="Mathias Blom" w:date="2017-10-29T16:31:00Z">
              <w:r w:rsidR="009B13AD">
                <w:rPr>
                  <w:sz w:val="22"/>
                </w:rPr>
                <w:t>SIRS ≥ 1 AND sysBP &lt;90mmHg</w:t>
              </w:r>
            </w:ins>
            <w:ins w:id="62" w:author="Mathias Blom" w:date="2017-10-29T16:35:00Z">
              <w:r w:rsidR="00CE116E">
                <w:rPr>
                  <w:sz w:val="22"/>
                </w:rPr>
                <w:t xml:space="preserve"> that persists despite intravenous fluid therapy</w:t>
              </w:r>
            </w:ins>
            <w:ins w:id="63" w:author="Mathias Blom" w:date="2017-10-29T16:40:00Z">
              <w:r w:rsidR="00CE116E">
                <w:rPr>
                  <w:sz w:val="22"/>
                </w:rPr>
                <w:t xml:space="preserve"> OR arterial_lactate &gt;1.0</w:t>
              </w:r>
            </w:ins>
            <w:ins w:id="64" w:author="Mathias Blom" w:date="2017-10-29T16:31:00Z">
              <w:r w:rsidR="009B13AD">
                <w:rPr>
                  <w:sz w:val="22"/>
                </w:rPr>
                <w:t>.</w:t>
              </w:r>
            </w:ins>
            <w:ins w:id="65" w:author="Mathias Blom" w:date="2017-10-29T16:36:00Z">
              <w:r w:rsidR="00CE116E">
                <w:rPr>
                  <w:sz w:val="22"/>
                </w:rPr>
                <w:t xml:space="preserve"> One way of coding septic shock that takes into account the ‘persists’ criterion could be ‘SIRS ≥1 AND </w:t>
              </w:r>
            </w:ins>
            <w:ins w:id="66" w:author="Mathias Blom" w:date="2017-10-29T16:40:00Z">
              <w:r w:rsidR="00CE116E">
                <w:rPr>
                  <w:sz w:val="22"/>
                </w:rPr>
                <w:t>(</w:t>
              </w:r>
            </w:ins>
            <w:ins w:id="67" w:author="Mathias Blom" w:date="2017-10-29T16:36:00Z">
              <w:r w:rsidR="00CE116E">
                <w:rPr>
                  <w:sz w:val="22"/>
                </w:rPr>
                <w:t>sysBP &lt;90mmHg</w:t>
              </w:r>
              <w:r w:rsidR="00CE116E">
                <w:rPr>
                  <w:sz w:val="22"/>
                </w:rPr>
                <w:t xml:space="preserve"> </w:t>
              </w:r>
            </w:ins>
            <w:ins w:id="68" w:author="Mathias Blom" w:date="2017-10-29T16:31:00Z">
              <w:r w:rsidR="00CE116E">
                <w:rPr>
                  <w:sz w:val="22"/>
                </w:rPr>
                <w:t xml:space="preserve"> AND received intravenous fluids during the previous 4h time window</w:t>
              </w:r>
            </w:ins>
            <w:ins w:id="69" w:author="Mathias Blom" w:date="2017-10-29T16:40:00Z">
              <w:r w:rsidR="00CE116E">
                <w:rPr>
                  <w:sz w:val="22"/>
                </w:rPr>
                <w:t>) OR arterial_lactate&gt;1.0</w:t>
              </w:r>
            </w:ins>
            <w:ins w:id="70" w:author="Mathias Blom" w:date="2017-10-29T16:41:00Z">
              <w:r w:rsidR="00CE116E">
                <w:rPr>
                  <w:sz w:val="22"/>
                </w:rPr>
                <w:t xml:space="preserve">’. </w:t>
              </w:r>
            </w:ins>
            <w:ins w:id="71" w:author="Mathias Blom" w:date="2017-10-29T16:38:00Z">
              <w:r w:rsidR="00CE116E">
                <w:rPr>
                  <w:sz w:val="22"/>
                </w:rPr>
                <w:t xml:space="preserve">If you want to capture </w:t>
              </w:r>
            </w:ins>
            <w:ins w:id="72" w:author="Mathias Blom" w:date="2017-10-29T16:41:00Z">
              <w:r w:rsidR="00CE116E">
                <w:rPr>
                  <w:sz w:val="22"/>
                </w:rPr>
                <w:t>even</w:t>
              </w:r>
            </w:ins>
            <w:ins w:id="73" w:author="Mathias Blom" w:date="2017-10-29T16:38:00Z">
              <w:r w:rsidR="00CE116E">
                <w:rPr>
                  <w:sz w:val="22"/>
                </w:rPr>
                <w:t xml:space="preserve"> more granularity, you could create a dummy-variable </w:t>
              </w:r>
            </w:ins>
            <w:ins w:id="74" w:author="Mathias Blom" w:date="2017-10-29T16:41:00Z">
              <w:r w:rsidR="00CE116E">
                <w:rPr>
                  <w:sz w:val="22"/>
                </w:rPr>
                <w:t>indicating</w:t>
              </w:r>
            </w:ins>
            <w:ins w:id="75" w:author="Mathias Blom" w:date="2017-10-29T16:38:00Z">
              <w:r w:rsidR="00CE116E">
                <w:rPr>
                  <w:sz w:val="22"/>
                </w:rPr>
                <w:t xml:space="preserve"> severe sepsis (which is more severe than sepsis only, but less severe than septic shock)</w:t>
              </w:r>
            </w:ins>
            <w:ins w:id="76" w:author="Mathias Blom" w:date="2017-10-29T16:41:00Z">
              <w:r w:rsidR="00CE116E">
                <w:rPr>
                  <w:sz w:val="22"/>
                </w:rPr>
                <w:t>, to end up with a total of 3 categories.</w:t>
              </w:r>
            </w:ins>
            <w:ins w:id="77" w:author="Mathias Blom" w:date="2017-10-29T16:38:00Z">
              <w:r w:rsidR="00CE116E">
                <w:rPr>
                  <w:sz w:val="22"/>
                </w:rPr>
                <w:t xml:space="preserve"> </w:t>
              </w:r>
            </w:ins>
            <w:ins w:id="78" w:author="Mathias Blom" w:date="2017-10-29T16:42:00Z">
              <w:r w:rsidR="00CE116E">
                <w:rPr>
                  <w:sz w:val="22"/>
                </w:rPr>
                <w:t xml:space="preserve">Severe sepsis can be coded as ‘SIRS≥1 AND signs of organ dysfunction’. </w:t>
              </w:r>
            </w:ins>
            <w:ins w:id="79" w:author="Mathias Blom" w:date="2017-10-29T16:38:00Z">
              <w:r w:rsidR="00CE116E">
                <w:rPr>
                  <w:sz w:val="22"/>
                </w:rPr>
                <w:t xml:space="preserve">I have pasted a table below, that indicates </w:t>
              </w:r>
            </w:ins>
            <w:ins w:id="80" w:author="Mathias Blom" w:date="2017-10-29T16:41:00Z">
              <w:r w:rsidR="00CE116E">
                <w:rPr>
                  <w:sz w:val="22"/>
                </w:rPr>
                <w:t>criteria for organ dysfunction</w:t>
              </w:r>
            </w:ins>
            <w:ins w:id="81" w:author="Mathias Blom" w:date="2017-10-29T16:42:00Z">
              <w:r w:rsidR="00CE116E">
                <w:rPr>
                  <w:sz w:val="22"/>
                </w:rPr>
                <w:t>.</w:t>
              </w:r>
            </w:ins>
            <w:ins w:id="82" w:author="Mathias Blom" w:date="2017-10-29T16:38:00Z">
              <w:r w:rsidR="00CE116E">
                <w:rPr>
                  <w:sz w:val="22"/>
                </w:rPr>
                <w:t xml:space="preserve"> </w:t>
              </w:r>
            </w:ins>
            <w:ins w:id="83" w:author="Mathias Blom" w:date="2017-10-29T16:53:00Z">
              <w:r w:rsidR="00442437">
                <w:rPr>
                  <w:sz w:val="22"/>
                </w:rPr>
                <w:t xml:space="preserve">You should be able to construct most of them using this database. </w:t>
              </w:r>
            </w:ins>
            <w:ins w:id="84" w:author="Mathias Blom" w:date="2017-10-29T16:49:00Z">
              <w:r w:rsidR="009A79D9">
                <w:rPr>
                  <w:sz w:val="22"/>
                </w:rPr>
                <w:t xml:space="preserve">Note that </w:t>
              </w:r>
            </w:ins>
            <w:ins w:id="85" w:author="Mathias Blom" w:date="2017-10-29T16:53:00Z">
              <w:r w:rsidR="00442437">
                <w:rPr>
                  <w:sz w:val="22"/>
                </w:rPr>
                <w:t>the variables I outlined in this section</w:t>
              </w:r>
            </w:ins>
            <w:ins w:id="86" w:author="Mathias Blom" w:date="2017-10-29T16:49:00Z">
              <w:r w:rsidR="009A79D9">
                <w:rPr>
                  <w:sz w:val="22"/>
                </w:rPr>
                <w:t xml:space="preserve"> may display collinearity with ‘Shock index’ variable below.</w:t>
              </w:r>
            </w:ins>
          </w:p>
        </w:tc>
      </w:tr>
      <w:tr w:rsidR="00850AE8" w:rsidRPr="00345DA5" w14:paraId="008F6E28" w14:textId="77777777" w:rsidTr="00850AE8">
        <w:tc>
          <w:tcPr>
            <w:tcW w:w="3668" w:type="dxa"/>
          </w:tcPr>
          <w:p w14:paraId="781209C3" w14:textId="77777777" w:rsidR="009E6A46" w:rsidRPr="00345DA5" w:rsidRDefault="009E6A46">
            <w:pPr>
              <w:rPr>
                <w:rFonts w:ascii="Courier" w:hAnsi="Courier" w:cs="Courier New"/>
                <w:color w:val="FF0000"/>
                <w:sz w:val="20"/>
                <w:szCs w:val="21"/>
              </w:rPr>
            </w:pPr>
            <w:r w:rsidRPr="00345DA5">
              <w:rPr>
                <w:rFonts w:ascii="Courier" w:hAnsi="Courier" w:cs="Courier New"/>
                <w:color w:val="FF0000"/>
                <w:sz w:val="20"/>
                <w:szCs w:val="21"/>
              </w:rPr>
              <w:t>Weight_kg</w:t>
            </w:r>
          </w:p>
        </w:tc>
        <w:tc>
          <w:tcPr>
            <w:tcW w:w="3257" w:type="dxa"/>
          </w:tcPr>
          <w:p w14:paraId="670D7CEB" w14:textId="69315E46" w:rsidR="009E6A46" w:rsidRPr="00345DA5" w:rsidRDefault="008E056B">
            <w:pPr>
              <w:rPr>
                <w:sz w:val="22"/>
              </w:rPr>
            </w:pPr>
            <w:r w:rsidRPr="00345DA5">
              <w:rPr>
                <w:sz w:val="22"/>
              </w:rPr>
              <w:t>--</w:t>
            </w:r>
          </w:p>
        </w:tc>
        <w:tc>
          <w:tcPr>
            <w:tcW w:w="2425" w:type="dxa"/>
          </w:tcPr>
          <w:p w14:paraId="0B7E1F9D" w14:textId="73FB0CBB" w:rsidR="009E6A46" w:rsidRPr="00345DA5" w:rsidRDefault="009A79D9">
            <w:pPr>
              <w:rPr>
                <w:sz w:val="22"/>
              </w:rPr>
            </w:pPr>
            <w:ins w:id="87" w:author="Mathias Blom" w:date="2017-10-29T16:49:00Z">
              <w:r>
                <w:rPr>
                  <w:sz w:val="22"/>
                </w:rPr>
                <w:t>I’d suggest that you convert to BMI and create one indicator variable for BMI&lt;18 and one for BMI≥35.</w:t>
              </w:r>
            </w:ins>
          </w:p>
        </w:tc>
      </w:tr>
      <w:tr w:rsidR="00850AE8" w:rsidRPr="00345DA5" w14:paraId="13828191" w14:textId="77777777" w:rsidTr="00850AE8">
        <w:tc>
          <w:tcPr>
            <w:tcW w:w="3668" w:type="dxa"/>
          </w:tcPr>
          <w:p w14:paraId="198196C7"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GCS</w:t>
            </w:r>
          </w:p>
        </w:tc>
        <w:tc>
          <w:tcPr>
            <w:tcW w:w="3257" w:type="dxa"/>
          </w:tcPr>
          <w:p w14:paraId="1B820426" w14:textId="77777777" w:rsidR="009E6A46" w:rsidRPr="00345DA5" w:rsidRDefault="00082BA0">
            <w:pPr>
              <w:rPr>
                <w:sz w:val="22"/>
              </w:rPr>
            </w:pPr>
            <w:r w:rsidRPr="00345DA5">
              <w:rPr>
                <w:sz w:val="22"/>
              </w:rPr>
              <w:t>Glasgow Coma Scale</w:t>
            </w:r>
            <w:r w:rsidR="00850AE8" w:rsidRPr="00345DA5">
              <w:rPr>
                <w:sz w:val="22"/>
              </w:rPr>
              <w:t>: correlates with the severity of brain injury and prognosis</w:t>
            </w:r>
          </w:p>
        </w:tc>
        <w:tc>
          <w:tcPr>
            <w:tcW w:w="2425" w:type="dxa"/>
          </w:tcPr>
          <w:p w14:paraId="65E5D917" w14:textId="77777777" w:rsidR="00850AE8" w:rsidRPr="00345DA5" w:rsidRDefault="00850AE8" w:rsidP="00850AE8">
            <w:pPr>
              <w:rPr>
                <w:sz w:val="22"/>
              </w:rPr>
            </w:pPr>
            <w:r w:rsidRPr="00345DA5">
              <w:rPr>
                <w:sz w:val="22"/>
              </w:rPr>
              <w:t>Maximum score is 15 which has the best prognosis</w:t>
            </w:r>
          </w:p>
          <w:p w14:paraId="3DC64127" w14:textId="77777777" w:rsidR="00850AE8" w:rsidRPr="00345DA5" w:rsidRDefault="00850AE8" w:rsidP="00850AE8">
            <w:pPr>
              <w:rPr>
                <w:sz w:val="22"/>
              </w:rPr>
            </w:pPr>
            <w:r w:rsidRPr="00345DA5">
              <w:rPr>
                <w:sz w:val="22"/>
              </w:rPr>
              <w:t>Minimum score is 3 which has the worst prognosis</w:t>
            </w:r>
          </w:p>
          <w:p w14:paraId="1AFB93FA" w14:textId="77777777" w:rsidR="009E6A46" w:rsidRDefault="00850AE8" w:rsidP="00850AE8">
            <w:pPr>
              <w:rPr>
                <w:ins w:id="88" w:author="Mathias Blom" w:date="2017-10-29T16:17:00Z"/>
                <w:sz w:val="22"/>
              </w:rPr>
            </w:pPr>
            <w:r w:rsidRPr="00345DA5">
              <w:rPr>
                <w:b/>
                <w:sz w:val="22"/>
              </w:rPr>
              <w:t>Scores of 8 or above</w:t>
            </w:r>
            <w:r w:rsidRPr="00345DA5">
              <w:rPr>
                <w:sz w:val="22"/>
              </w:rPr>
              <w:t xml:space="preserve"> have a good chance for recovery</w:t>
            </w:r>
          </w:p>
          <w:p w14:paraId="79BE45A3" w14:textId="63E2BD6D" w:rsidR="00C56DCF" w:rsidRPr="00345DA5" w:rsidRDefault="00C56DCF" w:rsidP="009A79D9">
            <w:pPr>
              <w:rPr>
                <w:sz w:val="22"/>
              </w:rPr>
            </w:pPr>
            <w:ins w:id="89" w:author="Mathias Blom" w:date="2017-10-29T16:17:00Z">
              <w:r>
                <w:rPr>
                  <w:sz w:val="22"/>
                </w:rPr>
                <w:t xml:space="preserve">GCS is an indicator of mental status. </w:t>
              </w:r>
            </w:ins>
            <w:ins w:id="90" w:author="Mathias Blom" w:date="2017-10-29T16:19:00Z">
              <w:r w:rsidR="007A6373">
                <w:rPr>
                  <w:sz w:val="22"/>
                </w:rPr>
                <w:t xml:space="preserve">If you are below 8 you are in a coma. Hence, if you have sepsis and GCS of 8, you are really sick. I would suggest that you identify GCS ≥13 as positive (these patients are </w:t>
              </w:r>
            </w:ins>
            <w:ins w:id="91" w:author="Mathias Blom" w:date="2017-10-29T16:20:00Z">
              <w:r w:rsidR="000E6BFC">
                <w:rPr>
                  <w:sz w:val="22"/>
                </w:rPr>
                <w:t xml:space="preserve">quite alert). </w:t>
              </w:r>
            </w:ins>
            <w:ins w:id="92" w:author="Mathias Blom" w:date="2017-10-29T16:50:00Z">
              <w:r w:rsidR="009A79D9">
                <w:rPr>
                  <w:sz w:val="22"/>
                </w:rPr>
                <w:t>&lt;8 could be used as a dummy for negative prognosis (and =3 as a dummy for super-bad prognosis).</w:t>
              </w:r>
            </w:ins>
            <w:ins w:id="93" w:author="Mathias Blom" w:date="2017-10-29T16:51:00Z">
              <w:r w:rsidR="009A79D9">
                <w:rPr>
                  <w:sz w:val="22"/>
                </w:rPr>
                <w:t xml:space="preserve"> There is one potential difficulty with regards to GCS. The thing is that I think that doctors assess GCS also in patients who are sedated (i.e. put to sleep with strong medications). Most patients who have mechanical ventilation will be sedated. Hence the variable can be difficult to interpret in patients who are on mechanical ventilation. </w:t>
              </w:r>
            </w:ins>
          </w:p>
        </w:tc>
      </w:tr>
      <w:tr w:rsidR="00850AE8" w:rsidRPr="00345DA5" w14:paraId="334A36D4" w14:textId="77777777" w:rsidTr="00850AE8">
        <w:tc>
          <w:tcPr>
            <w:tcW w:w="3668" w:type="dxa"/>
          </w:tcPr>
          <w:p w14:paraId="10B15B30"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HR</w:t>
            </w:r>
          </w:p>
        </w:tc>
        <w:tc>
          <w:tcPr>
            <w:tcW w:w="3257" w:type="dxa"/>
          </w:tcPr>
          <w:p w14:paraId="7F040D29" w14:textId="77777777" w:rsidR="009E6A46" w:rsidRPr="00345DA5" w:rsidRDefault="00082BA0">
            <w:pPr>
              <w:rPr>
                <w:sz w:val="22"/>
              </w:rPr>
            </w:pPr>
            <w:r w:rsidRPr="00345DA5">
              <w:rPr>
                <w:sz w:val="22"/>
              </w:rPr>
              <w:t>Heart rate</w:t>
            </w:r>
          </w:p>
        </w:tc>
        <w:tc>
          <w:tcPr>
            <w:tcW w:w="2425" w:type="dxa"/>
          </w:tcPr>
          <w:p w14:paraId="7090CD13" w14:textId="77777777" w:rsidR="009E6A46" w:rsidRDefault="00850AE8">
            <w:pPr>
              <w:rPr>
                <w:ins w:id="94" w:author="Mathias Blom" w:date="2017-10-29T16:21:00Z"/>
                <w:sz w:val="22"/>
              </w:rPr>
            </w:pPr>
            <w:r w:rsidRPr="00345DA5">
              <w:rPr>
                <w:sz w:val="22"/>
              </w:rPr>
              <w:t>60 to 100 beats a minute</w:t>
            </w:r>
          </w:p>
          <w:p w14:paraId="5979DE18" w14:textId="79F944D8" w:rsidR="000E6BFC" w:rsidRPr="00345DA5" w:rsidRDefault="000E6BFC">
            <w:pPr>
              <w:rPr>
                <w:sz w:val="22"/>
              </w:rPr>
            </w:pPr>
            <w:ins w:id="95" w:author="Mathias Blom" w:date="2017-10-29T16:21:00Z">
              <w:r>
                <w:rPr>
                  <w:sz w:val="22"/>
                </w:rPr>
                <w:t>Often times, tachycardia (increased heart rate, which might indicate circulatory shock) is defined as &gt;90 beats per minute. If you choose the cutoff at &gt;100 you will identify a slightly sicker subset. The ad</w:t>
              </w:r>
            </w:ins>
            <w:ins w:id="96" w:author="Mathias Blom" w:date="2017-10-29T16:22:00Z">
              <w:r>
                <w:rPr>
                  <w:sz w:val="22"/>
                </w:rPr>
                <w:t>vantage with using &gt;90 is that it conforms to the SIRS criteria that are widely used in sepsis-research.</w:t>
              </w:r>
            </w:ins>
            <w:ins w:id="97" w:author="Mathias Blom" w:date="2017-10-29T16:54:00Z">
              <w:r w:rsidR="00454027">
                <w:rPr>
                  <w:sz w:val="22"/>
                </w:rPr>
                <w:t xml:space="preserve"> If one wants to make the variable even fancier, one could look into normal levels for the patient’s age group.</w:t>
              </w:r>
            </w:ins>
          </w:p>
        </w:tc>
      </w:tr>
      <w:tr w:rsidR="00850AE8" w:rsidRPr="00345DA5" w14:paraId="06E7C586" w14:textId="77777777" w:rsidTr="00850AE8">
        <w:tc>
          <w:tcPr>
            <w:tcW w:w="3668" w:type="dxa"/>
          </w:tcPr>
          <w:p w14:paraId="41264360"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SysBP</w:t>
            </w:r>
          </w:p>
        </w:tc>
        <w:tc>
          <w:tcPr>
            <w:tcW w:w="3257" w:type="dxa"/>
          </w:tcPr>
          <w:p w14:paraId="73F383FA" w14:textId="77777777" w:rsidR="009E6A46" w:rsidRPr="00345DA5" w:rsidRDefault="009E6A46">
            <w:pPr>
              <w:rPr>
                <w:sz w:val="22"/>
              </w:rPr>
            </w:pPr>
          </w:p>
        </w:tc>
        <w:tc>
          <w:tcPr>
            <w:tcW w:w="2425" w:type="dxa"/>
          </w:tcPr>
          <w:p w14:paraId="601B004F" w14:textId="469F736A" w:rsidR="009E6A46" w:rsidRPr="00345DA5" w:rsidRDefault="00850AE8">
            <w:pPr>
              <w:rPr>
                <w:sz w:val="22"/>
              </w:rPr>
            </w:pPr>
            <w:r w:rsidRPr="00345DA5">
              <w:rPr>
                <w:sz w:val="22"/>
              </w:rPr>
              <w:t>Below 120</w:t>
            </w:r>
            <w:ins w:id="98" w:author="Mathias Blom" w:date="2017-10-29T16:47:00Z">
              <w:r w:rsidR="009A79D9">
                <w:rPr>
                  <w:sz w:val="22"/>
                </w:rPr>
                <w:t xml:space="preserve"> </w:t>
              </w:r>
            </w:ins>
            <w:ins w:id="99" w:author="Mathias Blom" w:date="2017-10-29T16:54:00Z">
              <w:r w:rsidR="00454027">
                <w:rPr>
                  <w:sz w:val="22"/>
                </w:rPr>
                <w:t xml:space="preserve">I’d suggest that you create a dummy indicating </w:t>
              </w:r>
            </w:ins>
            <w:ins w:id="100" w:author="Mathias Blom" w:date="2017-10-29T16:47:00Z">
              <w:r w:rsidR="009A79D9">
                <w:rPr>
                  <w:sz w:val="22"/>
                </w:rPr>
                <w:t xml:space="preserve">≤90mmHg </w:t>
              </w:r>
            </w:ins>
            <w:ins w:id="101" w:author="Mathias Blom" w:date="2017-10-29T16:55:00Z">
              <w:r w:rsidR="00454027">
                <w:rPr>
                  <w:sz w:val="22"/>
                </w:rPr>
                <w:t xml:space="preserve">(which </w:t>
              </w:r>
            </w:ins>
            <w:ins w:id="102" w:author="Mathias Blom" w:date="2017-10-29T16:47:00Z">
              <w:r w:rsidR="009A79D9">
                <w:rPr>
                  <w:sz w:val="22"/>
                </w:rPr>
                <w:t>indicates circulatory shock and is bad for the patient</w:t>
              </w:r>
            </w:ins>
            <w:ins w:id="103" w:author="Mathias Blom" w:date="2017-10-29T16:55:00Z">
              <w:r w:rsidR="00454027">
                <w:rPr>
                  <w:sz w:val="22"/>
                </w:rPr>
                <w:t>). Is this one timestamp for each 4h period btw? If not, it might be tricky to code if there are much fluctuations within each 4h interval.</w:t>
              </w:r>
            </w:ins>
          </w:p>
        </w:tc>
      </w:tr>
      <w:tr w:rsidR="00850AE8" w:rsidRPr="00345DA5" w14:paraId="01AE84AF" w14:textId="77777777" w:rsidTr="00850AE8">
        <w:tc>
          <w:tcPr>
            <w:tcW w:w="3668" w:type="dxa"/>
          </w:tcPr>
          <w:p w14:paraId="04914B99" w14:textId="77777777" w:rsidR="009E6A46" w:rsidRPr="00345DA5" w:rsidRDefault="009E6A46">
            <w:pPr>
              <w:rPr>
                <w:rFonts w:ascii="Courier" w:hAnsi="Courier" w:cs="Courier New"/>
                <w:color w:val="FF0000"/>
                <w:sz w:val="20"/>
                <w:szCs w:val="21"/>
              </w:rPr>
            </w:pPr>
            <w:r w:rsidRPr="00345DA5">
              <w:rPr>
                <w:rFonts w:ascii="Courier" w:hAnsi="Courier" w:cs="Courier New"/>
                <w:color w:val="FF0000"/>
                <w:sz w:val="20"/>
                <w:szCs w:val="21"/>
              </w:rPr>
              <w:t>MeanBP</w:t>
            </w:r>
          </w:p>
        </w:tc>
        <w:tc>
          <w:tcPr>
            <w:tcW w:w="3257" w:type="dxa"/>
          </w:tcPr>
          <w:p w14:paraId="550DDC9C" w14:textId="25EC8FAB" w:rsidR="009E6A46" w:rsidRPr="00345DA5" w:rsidRDefault="007140DE">
            <w:pPr>
              <w:rPr>
                <w:sz w:val="22"/>
              </w:rPr>
            </w:pPr>
            <w:r w:rsidRPr="00345DA5">
              <w:rPr>
                <w:sz w:val="22"/>
              </w:rPr>
              <w:t>Some kind of average? centered at 75, majority between 50-100.</w:t>
            </w:r>
          </w:p>
        </w:tc>
        <w:tc>
          <w:tcPr>
            <w:tcW w:w="2425" w:type="dxa"/>
          </w:tcPr>
          <w:p w14:paraId="0FD53713" w14:textId="01A5AA29" w:rsidR="009E6A46" w:rsidRPr="00345DA5" w:rsidRDefault="00454027">
            <w:pPr>
              <w:rPr>
                <w:sz w:val="22"/>
              </w:rPr>
            </w:pPr>
            <w:ins w:id="104" w:author="Mathias Blom" w:date="2017-10-29T16:55:00Z">
              <w:r>
                <w:rPr>
                  <w:sz w:val="22"/>
                </w:rPr>
                <w:t xml:space="preserve">This may be very collinear with SysBP and </w:t>
              </w:r>
            </w:ins>
            <w:ins w:id="105" w:author="Mathias Blom" w:date="2017-10-29T16:48:00Z">
              <w:r w:rsidR="009A79D9">
                <w:rPr>
                  <w:sz w:val="22"/>
                </w:rPr>
                <w:t>I’d suggest you don’t use this in the first version of the model</w:t>
              </w:r>
            </w:ins>
            <w:ins w:id="106" w:author="Mathias Blom" w:date="2017-10-29T16:55:00Z">
              <w:r>
                <w:rPr>
                  <w:sz w:val="22"/>
                </w:rPr>
                <w:t>.</w:t>
              </w:r>
            </w:ins>
          </w:p>
        </w:tc>
      </w:tr>
      <w:tr w:rsidR="00850AE8" w:rsidRPr="00345DA5" w14:paraId="01BD0AE8" w14:textId="77777777" w:rsidTr="00850AE8">
        <w:tc>
          <w:tcPr>
            <w:tcW w:w="3668" w:type="dxa"/>
          </w:tcPr>
          <w:p w14:paraId="1F24EA91"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DiaBP</w:t>
            </w:r>
          </w:p>
        </w:tc>
        <w:tc>
          <w:tcPr>
            <w:tcW w:w="3257" w:type="dxa"/>
          </w:tcPr>
          <w:p w14:paraId="664790F8" w14:textId="77777777" w:rsidR="009E6A46" w:rsidRPr="00345DA5" w:rsidRDefault="009E6A46">
            <w:pPr>
              <w:rPr>
                <w:sz w:val="22"/>
              </w:rPr>
            </w:pPr>
          </w:p>
        </w:tc>
        <w:tc>
          <w:tcPr>
            <w:tcW w:w="2425" w:type="dxa"/>
          </w:tcPr>
          <w:p w14:paraId="62917832" w14:textId="04E02668" w:rsidR="009E6A46" w:rsidRPr="00345DA5" w:rsidRDefault="00850AE8" w:rsidP="00454027">
            <w:pPr>
              <w:rPr>
                <w:sz w:val="22"/>
              </w:rPr>
            </w:pPr>
            <w:r w:rsidRPr="00345DA5">
              <w:rPr>
                <w:sz w:val="22"/>
              </w:rPr>
              <w:t>Below 80</w:t>
            </w:r>
            <w:ins w:id="107" w:author="Mathias Blom" w:date="2017-10-29T16:48:00Z">
              <w:r w:rsidR="009A79D9">
                <w:rPr>
                  <w:sz w:val="22"/>
                </w:rPr>
                <w:t xml:space="preserve"> </w:t>
              </w:r>
            </w:ins>
            <w:ins w:id="108" w:author="Mathias Blom" w:date="2017-10-29T16:56:00Z">
              <w:r w:rsidR="00454027">
                <w:rPr>
                  <w:sz w:val="22"/>
                </w:rPr>
                <w:t xml:space="preserve">Since the definition of circulatory shock is foremost based on </w:t>
              </w:r>
            </w:ins>
            <w:ins w:id="109" w:author="Mathias Blom" w:date="2017-10-29T16:57:00Z">
              <w:r w:rsidR="00454027">
                <w:rPr>
                  <w:sz w:val="22"/>
                </w:rPr>
                <w:t>S</w:t>
              </w:r>
            </w:ins>
            <w:ins w:id="110" w:author="Mathias Blom" w:date="2017-10-29T16:56:00Z">
              <w:r w:rsidR="00454027">
                <w:rPr>
                  <w:sz w:val="22"/>
                </w:rPr>
                <w:t xml:space="preserve">ysBP, </w:t>
              </w:r>
            </w:ins>
            <w:ins w:id="111" w:author="Mathias Blom" w:date="2017-10-29T16:48:00Z">
              <w:r w:rsidR="009A79D9">
                <w:rPr>
                  <w:sz w:val="22"/>
                </w:rPr>
                <w:t>I’d suggest you don’t use this in the first version of the model</w:t>
              </w:r>
            </w:ins>
            <w:ins w:id="112" w:author="Mathias Blom" w:date="2017-10-29T16:56:00Z">
              <w:r w:rsidR="00454027">
                <w:rPr>
                  <w:sz w:val="22"/>
                </w:rPr>
                <w:t>, but go with SysBP instead.</w:t>
              </w:r>
            </w:ins>
          </w:p>
        </w:tc>
      </w:tr>
      <w:tr w:rsidR="00850AE8" w:rsidRPr="00345DA5" w14:paraId="77C5246D" w14:textId="77777777" w:rsidTr="00850AE8">
        <w:tc>
          <w:tcPr>
            <w:tcW w:w="3668" w:type="dxa"/>
          </w:tcPr>
          <w:p w14:paraId="4C58199B" w14:textId="77777777" w:rsidR="009E6A46" w:rsidRPr="00345DA5" w:rsidRDefault="009E6A46">
            <w:pPr>
              <w:rPr>
                <w:rFonts w:ascii="Courier" w:hAnsi="Courier" w:cs="Courier New"/>
                <w:color w:val="FF0000"/>
                <w:sz w:val="20"/>
                <w:szCs w:val="21"/>
              </w:rPr>
            </w:pPr>
            <w:r w:rsidRPr="00345DA5">
              <w:rPr>
                <w:rFonts w:ascii="Courier" w:hAnsi="Courier" w:cs="Courier New"/>
                <w:color w:val="FF0000"/>
                <w:sz w:val="20"/>
                <w:szCs w:val="21"/>
              </w:rPr>
              <w:t>Shock_Index</w:t>
            </w:r>
          </w:p>
        </w:tc>
        <w:tc>
          <w:tcPr>
            <w:tcW w:w="3257" w:type="dxa"/>
          </w:tcPr>
          <w:p w14:paraId="6ADB3968" w14:textId="7FAA6707" w:rsidR="009E6A46" w:rsidRPr="00345DA5" w:rsidRDefault="009633ED">
            <w:pPr>
              <w:rPr>
                <w:sz w:val="22"/>
              </w:rPr>
            </w:pPr>
            <w:r w:rsidRPr="00345DA5">
              <w:rPr>
                <w:sz w:val="22"/>
              </w:rPr>
              <w:t>Between 0-2 continuous</w:t>
            </w:r>
            <w:r w:rsidR="00344F95" w:rsidRPr="00345DA5">
              <w:rPr>
                <w:sz w:val="22"/>
              </w:rPr>
              <w:t>.</w:t>
            </w:r>
          </w:p>
        </w:tc>
        <w:tc>
          <w:tcPr>
            <w:tcW w:w="2425" w:type="dxa"/>
          </w:tcPr>
          <w:p w14:paraId="7736436A" w14:textId="1B303BD8" w:rsidR="009E6A46" w:rsidRPr="00345DA5" w:rsidRDefault="00454027" w:rsidP="00454027">
            <w:pPr>
              <w:rPr>
                <w:sz w:val="22"/>
              </w:rPr>
            </w:pPr>
            <w:ins w:id="113" w:author="Mathias Blom" w:date="2017-10-29T16:57:00Z">
              <w:r>
                <w:rPr>
                  <w:sz w:val="22"/>
                </w:rPr>
                <w:t>I am no</w:t>
              </w:r>
            </w:ins>
            <w:ins w:id="114" w:author="Mathias Blom" w:date="2017-10-29T16:48:00Z">
              <w:r w:rsidR="009A79D9">
                <w:rPr>
                  <w:sz w:val="22"/>
                </w:rPr>
                <w:t xml:space="preserve">t sure </w:t>
              </w:r>
            </w:ins>
            <w:ins w:id="115" w:author="Mathias Blom" w:date="2017-10-29T16:57:00Z">
              <w:r>
                <w:rPr>
                  <w:sz w:val="22"/>
                </w:rPr>
                <w:t>which index this refers to</w:t>
              </w:r>
            </w:ins>
            <w:ins w:id="116" w:author="Mathias Blom" w:date="2017-10-29T16:48:00Z">
              <w:r w:rsidR="009A79D9">
                <w:rPr>
                  <w:sz w:val="22"/>
                </w:rPr>
                <w:t xml:space="preserve">. If it is a validated index addressing septic shock, it </w:t>
              </w:r>
            </w:ins>
            <w:ins w:id="117" w:author="Mathias Blom" w:date="2017-10-29T16:57:00Z">
              <w:r>
                <w:rPr>
                  <w:sz w:val="22"/>
                </w:rPr>
                <w:t xml:space="preserve">could carry quite some information and be worthwile to include. One should then be aware of the risk of it displaying collinearity </w:t>
              </w:r>
            </w:ins>
            <w:ins w:id="118" w:author="Mathias Blom" w:date="2017-10-29T16:48:00Z">
              <w:r w:rsidR="009A79D9">
                <w:rPr>
                  <w:sz w:val="22"/>
                </w:rPr>
                <w:t xml:space="preserve">with the septic shock variable I suggested in conjunction to </w:t>
              </w:r>
            </w:ins>
            <w:ins w:id="119" w:author="Mathias Blom" w:date="2017-10-29T16:57:00Z">
              <w:r>
                <w:rPr>
                  <w:sz w:val="22"/>
                </w:rPr>
                <w:t xml:space="preserve">the </w:t>
              </w:r>
            </w:ins>
            <w:ins w:id="120" w:author="Mathias Blom" w:date="2017-10-29T16:48:00Z">
              <w:r w:rsidR="009A79D9">
                <w:rPr>
                  <w:sz w:val="22"/>
                </w:rPr>
                <w:t>‘SIRS’ discussion above.</w:t>
              </w:r>
            </w:ins>
          </w:p>
        </w:tc>
      </w:tr>
      <w:tr w:rsidR="00850AE8" w:rsidRPr="00345DA5" w14:paraId="7B747394" w14:textId="77777777" w:rsidTr="00850AE8">
        <w:tc>
          <w:tcPr>
            <w:tcW w:w="3668" w:type="dxa"/>
          </w:tcPr>
          <w:p w14:paraId="61137197"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RR</w:t>
            </w:r>
          </w:p>
        </w:tc>
        <w:tc>
          <w:tcPr>
            <w:tcW w:w="3257" w:type="dxa"/>
          </w:tcPr>
          <w:p w14:paraId="41F9A1C5" w14:textId="77777777" w:rsidR="009E6A46" w:rsidRPr="00345DA5" w:rsidRDefault="000F74F2">
            <w:pPr>
              <w:rPr>
                <w:sz w:val="22"/>
              </w:rPr>
            </w:pPr>
            <w:r w:rsidRPr="00345DA5">
              <w:rPr>
                <w:sz w:val="22"/>
              </w:rPr>
              <w:t>Respiratory rate</w:t>
            </w:r>
          </w:p>
        </w:tc>
        <w:tc>
          <w:tcPr>
            <w:tcW w:w="2425" w:type="dxa"/>
          </w:tcPr>
          <w:p w14:paraId="20BFDC55" w14:textId="52C81EC6" w:rsidR="009E6A46" w:rsidRPr="00345DA5" w:rsidRDefault="00850AE8" w:rsidP="00BA32C8">
            <w:pPr>
              <w:rPr>
                <w:sz w:val="22"/>
              </w:rPr>
            </w:pPr>
            <w:r w:rsidRPr="00345DA5">
              <w:rPr>
                <w:sz w:val="22"/>
              </w:rPr>
              <w:t>12 to 20 breaths per minute</w:t>
            </w:r>
            <w:ins w:id="121" w:author="Mathias Blom" w:date="2017-10-29T16:58:00Z">
              <w:r w:rsidR="00454027">
                <w:rPr>
                  <w:sz w:val="22"/>
                </w:rPr>
                <w:t xml:space="preserve">. </w:t>
              </w:r>
            </w:ins>
            <w:ins w:id="122" w:author="Mathias Blom" w:date="2017-10-29T16:59:00Z">
              <w:r w:rsidR="00BA32C8">
                <w:rPr>
                  <w:sz w:val="22"/>
                </w:rPr>
                <w:t>&gt;20/minute indicates tachypnea (i.e. ‘fast respiratory rate’) which is indicative of bad prognosis.</w:t>
              </w:r>
            </w:ins>
            <w:ins w:id="123" w:author="Mathias Blom" w:date="2017-10-29T16:58:00Z">
              <w:r w:rsidR="00454027">
                <w:rPr>
                  <w:sz w:val="22"/>
                </w:rPr>
                <w:t xml:space="preserve"> </w:t>
              </w:r>
            </w:ins>
          </w:p>
        </w:tc>
      </w:tr>
      <w:tr w:rsidR="00850AE8" w:rsidRPr="00345DA5" w14:paraId="03211E62" w14:textId="77777777" w:rsidTr="00850AE8">
        <w:tc>
          <w:tcPr>
            <w:tcW w:w="3668" w:type="dxa"/>
          </w:tcPr>
          <w:p w14:paraId="3D82F8A4"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SpO2</w:t>
            </w:r>
          </w:p>
        </w:tc>
        <w:tc>
          <w:tcPr>
            <w:tcW w:w="3257" w:type="dxa"/>
          </w:tcPr>
          <w:p w14:paraId="6489796D" w14:textId="77777777" w:rsidR="009E6A46" w:rsidRPr="00345DA5" w:rsidRDefault="00307FC4">
            <w:pPr>
              <w:rPr>
                <w:sz w:val="22"/>
              </w:rPr>
            </w:pPr>
            <w:r w:rsidRPr="00345DA5">
              <w:rPr>
                <w:sz w:val="22"/>
              </w:rPr>
              <w:t>peripheral oxygen saturation</w:t>
            </w:r>
          </w:p>
        </w:tc>
        <w:tc>
          <w:tcPr>
            <w:tcW w:w="2425" w:type="dxa"/>
          </w:tcPr>
          <w:p w14:paraId="0904403D" w14:textId="46BC5B15" w:rsidR="009E6A46" w:rsidRPr="00345DA5" w:rsidRDefault="00850AE8" w:rsidP="006E0B41">
            <w:pPr>
              <w:rPr>
                <w:sz w:val="22"/>
              </w:rPr>
            </w:pPr>
            <w:r w:rsidRPr="00345DA5">
              <w:rPr>
                <w:sz w:val="22"/>
              </w:rPr>
              <w:t>95% – 100%</w:t>
            </w:r>
            <w:ins w:id="124" w:author="Mathias Blom" w:date="2017-10-29T16:59:00Z">
              <w:r w:rsidR="005A2720">
                <w:rPr>
                  <w:sz w:val="22"/>
                </w:rPr>
                <w:t xml:space="preserve">. </w:t>
              </w:r>
            </w:ins>
            <w:ins w:id="125" w:author="Mathias Blom" w:date="2017-10-29T17:08:00Z">
              <w:r w:rsidR="005A2720">
                <w:rPr>
                  <w:sz w:val="22"/>
                </w:rPr>
                <w:t xml:space="preserve">While ≥95% is normal, my experience is that some elderly people and some others sometimes are &lt;95% without being very sick. </w:t>
              </w:r>
            </w:ins>
            <w:ins w:id="126" w:author="Mathias Blom" w:date="2017-10-29T17:07:00Z">
              <w:r w:rsidR="005A2720">
                <w:rPr>
                  <w:sz w:val="22"/>
                </w:rPr>
                <w:t xml:space="preserve">&lt;90% is </w:t>
              </w:r>
            </w:ins>
            <w:ins w:id="127" w:author="Mathias Blom" w:date="2017-10-29T17:09:00Z">
              <w:r w:rsidR="005A2720">
                <w:rPr>
                  <w:sz w:val="22"/>
                </w:rPr>
                <w:t>often</w:t>
              </w:r>
            </w:ins>
            <w:ins w:id="128" w:author="Mathias Blom" w:date="2017-10-29T17:08:00Z">
              <w:r w:rsidR="005A2720">
                <w:rPr>
                  <w:sz w:val="22"/>
                </w:rPr>
                <w:t xml:space="preserve"> indicating disease</w:t>
              </w:r>
            </w:ins>
            <w:ins w:id="129" w:author="Mathias Blom" w:date="2017-10-29T17:09:00Z">
              <w:r w:rsidR="005A2720">
                <w:rPr>
                  <w:sz w:val="22"/>
                </w:rPr>
                <w:t xml:space="preserve">. However, </w:t>
              </w:r>
            </w:ins>
            <w:ins w:id="130" w:author="Mathias Blom" w:date="2017-10-29T17:07:00Z">
              <w:r w:rsidR="005A2720">
                <w:rPr>
                  <w:sz w:val="22"/>
                </w:rPr>
                <w:t>patients with COPD may sometimes be lower than that in their steady state.</w:t>
              </w:r>
            </w:ins>
            <w:ins w:id="131" w:author="Mathias Blom" w:date="2017-10-29T17:09:00Z">
              <w:r w:rsidR="005A2720">
                <w:rPr>
                  <w:sz w:val="22"/>
                </w:rPr>
                <w:t xml:space="preserve"> </w:t>
              </w:r>
            </w:ins>
            <w:ins w:id="132" w:author="Mathias Blom" w:date="2017-10-29T17:36:00Z">
              <w:r w:rsidR="00B60678">
                <w:rPr>
                  <w:sz w:val="22"/>
                </w:rPr>
                <w:t xml:space="preserve">Since you have </w:t>
              </w:r>
            </w:ins>
            <w:ins w:id="133" w:author="Mathias Blom" w:date="2017-10-29T17:37:00Z">
              <w:r w:rsidR="00B60678">
                <w:rPr>
                  <w:sz w:val="22"/>
                </w:rPr>
                <w:t>the ‘</w:t>
              </w:r>
            </w:ins>
            <w:ins w:id="134" w:author="Mathias Blom" w:date="2017-10-29T17:36:00Z">
              <w:r w:rsidR="00B60678">
                <w:rPr>
                  <w:sz w:val="22"/>
                </w:rPr>
                <w:t>paO2</w:t>
              </w:r>
            </w:ins>
            <w:ins w:id="135" w:author="Mathias Blom" w:date="2017-10-29T17:37:00Z">
              <w:r w:rsidR="00B60678">
                <w:rPr>
                  <w:sz w:val="22"/>
                </w:rPr>
                <w:t xml:space="preserve">’ variable below, </w:t>
              </w:r>
              <w:r w:rsidR="006E0B41">
                <w:rPr>
                  <w:sz w:val="22"/>
                </w:rPr>
                <w:t>I’d suggest that you use that instead of</w:t>
              </w:r>
              <w:r w:rsidR="00B60678">
                <w:rPr>
                  <w:sz w:val="22"/>
                </w:rPr>
                <w:t xml:space="preserve"> SpO2 (‘paO2’</w:t>
              </w:r>
              <w:r w:rsidR="006E0B41">
                <w:rPr>
                  <w:sz w:val="22"/>
                </w:rPr>
                <w:t xml:space="preserve"> </w:t>
              </w:r>
            </w:ins>
            <w:ins w:id="136" w:author="Mathias Blom" w:date="2017-10-29T17:38:00Z">
              <w:r w:rsidR="006E0B41">
                <w:rPr>
                  <w:sz w:val="22"/>
                </w:rPr>
                <w:t xml:space="preserve">also indicates the oxygen level in the blood, but is </w:t>
              </w:r>
            </w:ins>
            <w:ins w:id="137" w:author="Mathias Blom" w:date="2017-10-29T17:37:00Z">
              <w:r w:rsidR="00B60678">
                <w:rPr>
                  <w:sz w:val="22"/>
                </w:rPr>
                <w:t>measured</w:t>
              </w:r>
            </w:ins>
            <w:ins w:id="138" w:author="Mathias Blom" w:date="2017-10-29T17:38:00Z">
              <w:r w:rsidR="006E0B41">
                <w:rPr>
                  <w:sz w:val="22"/>
                </w:rPr>
                <w:t xml:space="preserve"> directly</w:t>
              </w:r>
            </w:ins>
            <w:ins w:id="139" w:author="Mathias Blom" w:date="2017-10-29T17:37:00Z">
              <w:r w:rsidR="00B60678">
                <w:rPr>
                  <w:sz w:val="22"/>
                </w:rPr>
                <w:t xml:space="preserve"> in the blood and </w:t>
              </w:r>
            </w:ins>
            <w:ins w:id="140" w:author="Mathias Blom" w:date="2017-10-29T17:38:00Z">
              <w:r w:rsidR="006E0B41">
                <w:rPr>
                  <w:sz w:val="22"/>
                </w:rPr>
                <w:t xml:space="preserve">is therefore </w:t>
              </w:r>
            </w:ins>
            <w:ins w:id="141" w:author="Mathias Blom" w:date="2017-10-29T17:37:00Z">
              <w:r w:rsidR="00B60678">
                <w:rPr>
                  <w:sz w:val="22"/>
                </w:rPr>
                <w:t xml:space="preserve">much more exact). You risk collinearity if you use both SpO2 and paO2. </w:t>
              </w:r>
            </w:ins>
          </w:p>
        </w:tc>
      </w:tr>
      <w:tr w:rsidR="00850AE8" w:rsidRPr="00345DA5" w14:paraId="64B95F47" w14:textId="77777777" w:rsidTr="00850AE8">
        <w:tc>
          <w:tcPr>
            <w:tcW w:w="3668" w:type="dxa"/>
          </w:tcPr>
          <w:p w14:paraId="28974E40"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Temp_C</w:t>
            </w:r>
          </w:p>
        </w:tc>
        <w:tc>
          <w:tcPr>
            <w:tcW w:w="3257" w:type="dxa"/>
          </w:tcPr>
          <w:p w14:paraId="4FA1AD04" w14:textId="77777777" w:rsidR="009E6A46" w:rsidRPr="00345DA5" w:rsidRDefault="00307FC4">
            <w:pPr>
              <w:rPr>
                <w:sz w:val="22"/>
              </w:rPr>
            </w:pPr>
            <w:r w:rsidRPr="00345DA5">
              <w:rPr>
                <w:sz w:val="22"/>
              </w:rPr>
              <w:t>Degree Celsius</w:t>
            </w:r>
          </w:p>
        </w:tc>
        <w:tc>
          <w:tcPr>
            <w:tcW w:w="2425" w:type="dxa"/>
          </w:tcPr>
          <w:p w14:paraId="0877530A" w14:textId="6AF0ADEE" w:rsidR="009E6A46" w:rsidRPr="00345DA5" w:rsidRDefault="008E056B" w:rsidP="00BA32C8">
            <w:pPr>
              <w:rPr>
                <w:sz w:val="22"/>
              </w:rPr>
            </w:pPr>
            <w:r w:rsidRPr="00345DA5">
              <w:rPr>
                <w:sz w:val="22"/>
              </w:rPr>
              <w:t>96.8 °F (36°C) to 100.4°F (38</w:t>
            </w:r>
            <w:r w:rsidR="00850AE8" w:rsidRPr="00345DA5">
              <w:rPr>
                <w:sz w:val="22"/>
              </w:rPr>
              <w:t>°C)</w:t>
            </w:r>
            <w:ins w:id="142" w:author="Mathias Blom" w:date="2017-10-29T16:59:00Z">
              <w:r w:rsidR="00BA32C8">
                <w:rPr>
                  <w:sz w:val="22"/>
                </w:rPr>
                <w:t xml:space="preserve"> I’d suggest you create an indicator for &lt;36 and one for &gt;38. Bear in mind that this is one of the SIRS c</w:t>
              </w:r>
            </w:ins>
            <w:ins w:id="143" w:author="Mathias Blom" w:date="2017-10-29T17:00:00Z">
              <w:r w:rsidR="00BA32C8">
                <w:rPr>
                  <w:sz w:val="22"/>
                </w:rPr>
                <w:t xml:space="preserve">riteria, so if you include dummies for each SIRS-score or SIRS as a </w:t>
              </w:r>
            </w:ins>
            <w:ins w:id="144" w:author="Mathias Blom" w:date="2017-10-29T17:01:00Z">
              <w:r w:rsidR="00BA32C8">
                <w:rPr>
                  <w:sz w:val="22"/>
                </w:rPr>
                <w:t>continuous</w:t>
              </w:r>
            </w:ins>
            <w:ins w:id="145" w:author="Mathias Blom" w:date="2017-10-29T17:00:00Z">
              <w:r w:rsidR="00BA32C8">
                <w:rPr>
                  <w:sz w:val="22"/>
                </w:rPr>
                <w:t xml:space="preserve"> variable</w:t>
              </w:r>
            </w:ins>
            <w:ins w:id="146" w:author="Mathias Blom" w:date="2017-10-29T17:01:00Z">
              <w:r w:rsidR="00BA32C8">
                <w:rPr>
                  <w:sz w:val="22"/>
                </w:rPr>
                <w:t xml:space="preserve"> you may experience collinearity. This should be less of a problem if you use the ‘septic shock’ indicator I suggested</w:t>
              </w:r>
            </w:ins>
            <w:ins w:id="147" w:author="Mathias Blom" w:date="2017-10-29T17:10:00Z">
              <w:r w:rsidR="0012571E">
                <w:rPr>
                  <w:sz w:val="22"/>
                </w:rPr>
                <w:t xml:space="preserve"> instead of the SIRS criteria to indicate severity of disease</w:t>
              </w:r>
            </w:ins>
            <w:ins w:id="148" w:author="Mathias Blom" w:date="2017-10-29T17:01:00Z">
              <w:r w:rsidR="00BA32C8">
                <w:rPr>
                  <w:sz w:val="22"/>
                </w:rPr>
                <w:t>.</w:t>
              </w:r>
            </w:ins>
          </w:p>
        </w:tc>
      </w:tr>
      <w:tr w:rsidR="00850AE8" w:rsidRPr="00345DA5" w14:paraId="29C23005" w14:textId="77777777" w:rsidTr="00850AE8">
        <w:tc>
          <w:tcPr>
            <w:tcW w:w="3668" w:type="dxa"/>
          </w:tcPr>
          <w:p w14:paraId="36890CEC" w14:textId="77777777" w:rsidR="009E6A46" w:rsidRPr="00345DA5" w:rsidRDefault="009E6A46">
            <w:pPr>
              <w:rPr>
                <w:rFonts w:ascii="Courier" w:hAnsi="Courier" w:cs="Courier New"/>
                <w:color w:val="FF0000"/>
                <w:sz w:val="20"/>
                <w:szCs w:val="21"/>
              </w:rPr>
            </w:pPr>
            <w:r w:rsidRPr="00345DA5">
              <w:rPr>
                <w:rFonts w:ascii="Courier" w:hAnsi="Courier" w:cs="Courier New"/>
                <w:color w:val="FF0000"/>
                <w:sz w:val="20"/>
                <w:szCs w:val="21"/>
              </w:rPr>
              <w:t>FiO2_1</w:t>
            </w:r>
          </w:p>
        </w:tc>
        <w:tc>
          <w:tcPr>
            <w:tcW w:w="3257" w:type="dxa"/>
          </w:tcPr>
          <w:p w14:paraId="42C18350" w14:textId="1A85F8F3" w:rsidR="009E6A46" w:rsidRPr="00345DA5" w:rsidRDefault="00345DA5">
            <w:pPr>
              <w:rPr>
                <w:sz w:val="22"/>
              </w:rPr>
            </w:pPr>
            <w:r w:rsidRPr="00345DA5">
              <w:rPr>
                <w:sz w:val="22"/>
              </w:rPr>
              <w:t>Related to m</w:t>
            </w:r>
            <w:r w:rsidR="00826742" w:rsidRPr="00345DA5">
              <w:rPr>
                <w:sz w:val="22"/>
              </w:rPr>
              <w:t>echanical ventilator (physician’s choice)</w:t>
            </w:r>
          </w:p>
        </w:tc>
        <w:tc>
          <w:tcPr>
            <w:tcW w:w="2425" w:type="dxa"/>
          </w:tcPr>
          <w:p w14:paraId="14D77C24" w14:textId="701B7BD1" w:rsidR="009E6A46" w:rsidRPr="00345DA5" w:rsidRDefault="00BA32C8" w:rsidP="00C436E0">
            <w:pPr>
              <w:rPr>
                <w:sz w:val="22"/>
              </w:rPr>
            </w:pPr>
            <w:ins w:id="149" w:author="Mathias Blom" w:date="2017-10-29T17:01:00Z">
              <w:r>
                <w:rPr>
                  <w:sz w:val="22"/>
                </w:rPr>
                <w:t xml:space="preserve">I think that this is not super-important. What is instead important is the ratio between FiO2 and PaO2 (the ratio says how much of the oxygen that the doctor puts into the patient that actually enters the bloodstream of the patient). </w:t>
              </w:r>
            </w:ins>
            <w:ins w:id="150" w:author="Mathias Blom" w:date="2017-10-29T17:11:00Z">
              <w:r w:rsidR="00C436E0">
                <w:rPr>
                  <w:sz w:val="22"/>
                </w:rPr>
                <w:t>You have that variable in ‘</w:t>
              </w:r>
            </w:ins>
            <w:ins w:id="151" w:author="Mathias Blom" w:date="2017-10-29T17:02:00Z">
              <w:r>
                <w:rPr>
                  <w:sz w:val="22"/>
                </w:rPr>
                <w:t>PaO2_FiO2</w:t>
              </w:r>
            </w:ins>
            <w:ins w:id="152" w:author="Mathias Blom" w:date="2017-10-29T17:11:00Z">
              <w:r w:rsidR="00C436E0">
                <w:rPr>
                  <w:sz w:val="22"/>
                </w:rPr>
                <w:t>’ below</w:t>
              </w:r>
            </w:ins>
            <w:ins w:id="153" w:author="Mathias Blom" w:date="2017-10-29T17:02:00Z">
              <w:r>
                <w:rPr>
                  <w:sz w:val="22"/>
                </w:rPr>
                <w:t>.</w:t>
              </w:r>
            </w:ins>
          </w:p>
        </w:tc>
      </w:tr>
      <w:tr w:rsidR="00850AE8" w:rsidRPr="00345DA5" w14:paraId="736A0015" w14:textId="77777777" w:rsidTr="00850AE8">
        <w:tc>
          <w:tcPr>
            <w:tcW w:w="3668" w:type="dxa"/>
          </w:tcPr>
          <w:p w14:paraId="19B8F979"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Potassium</w:t>
            </w:r>
          </w:p>
        </w:tc>
        <w:tc>
          <w:tcPr>
            <w:tcW w:w="3257" w:type="dxa"/>
          </w:tcPr>
          <w:p w14:paraId="68475FA3" w14:textId="3729B73D" w:rsidR="009E6A46" w:rsidRPr="00345DA5" w:rsidRDefault="008E056B">
            <w:pPr>
              <w:rPr>
                <w:sz w:val="22"/>
              </w:rPr>
            </w:pPr>
            <w:r w:rsidRPr="00345DA5">
              <w:rPr>
                <w:sz w:val="22"/>
              </w:rPr>
              <w:t>--</w:t>
            </w:r>
          </w:p>
        </w:tc>
        <w:tc>
          <w:tcPr>
            <w:tcW w:w="2425" w:type="dxa"/>
          </w:tcPr>
          <w:p w14:paraId="152CD166" w14:textId="04CE17F1" w:rsidR="009E6A46" w:rsidRPr="00345DA5" w:rsidRDefault="00850AE8">
            <w:pPr>
              <w:rPr>
                <w:sz w:val="22"/>
              </w:rPr>
            </w:pPr>
            <w:r w:rsidRPr="00345DA5">
              <w:rPr>
                <w:sz w:val="22"/>
              </w:rPr>
              <w:t xml:space="preserve">3.5-5.0 </w:t>
            </w:r>
            <w:r w:rsidR="008E056B" w:rsidRPr="00345DA5">
              <w:rPr>
                <w:sz w:val="22"/>
              </w:rPr>
              <w:t>mEq/L</w:t>
            </w:r>
          </w:p>
        </w:tc>
      </w:tr>
      <w:tr w:rsidR="00850AE8" w:rsidRPr="00345DA5" w14:paraId="652552AF" w14:textId="77777777" w:rsidTr="00850AE8">
        <w:tc>
          <w:tcPr>
            <w:tcW w:w="3668" w:type="dxa"/>
          </w:tcPr>
          <w:p w14:paraId="44921127"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Sodium</w:t>
            </w:r>
          </w:p>
        </w:tc>
        <w:tc>
          <w:tcPr>
            <w:tcW w:w="3257" w:type="dxa"/>
          </w:tcPr>
          <w:p w14:paraId="32A8D1D2" w14:textId="566767EA" w:rsidR="009E6A46" w:rsidRPr="00345DA5" w:rsidRDefault="008E056B">
            <w:pPr>
              <w:rPr>
                <w:sz w:val="22"/>
              </w:rPr>
            </w:pPr>
            <w:r w:rsidRPr="00345DA5">
              <w:rPr>
                <w:sz w:val="22"/>
              </w:rPr>
              <w:t>--</w:t>
            </w:r>
          </w:p>
        </w:tc>
        <w:tc>
          <w:tcPr>
            <w:tcW w:w="2425" w:type="dxa"/>
          </w:tcPr>
          <w:p w14:paraId="1186382A" w14:textId="4DFAF729" w:rsidR="009E6A46" w:rsidRPr="00345DA5" w:rsidRDefault="00850AE8" w:rsidP="005A2720">
            <w:pPr>
              <w:rPr>
                <w:sz w:val="22"/>
              </w:rPr>
            </w:pPr>
            <w:r w:rsidRPr="00345DA5">
              <w:rPr>
                <w:sz w:val="22"/>
              </w:rPr>
              <w:t>135 to 145 mEq/L</w:t>
            </w:r>
            <w:ins w:id="154" w:author="Mathias Blom" w:date="2017-10-29T17:02:00Z">
              <w:r w:rsidR="00BA32C8">
                <w:rPr>
                  <w:sz w:val="22"/>
                </w:rPr>
                <w:t xml:space="preserve"> You could consider to create a dummy indicating hyponatremia (low sodium). </w:t>
              </w:r>
            </w:ins>
            <w:ins w:id="155" w:author="Mathias Blom" w:date="2017-10-29T17:03:00Z">
              <w:r w:rsidR="00BA32C8">
                <w:rPr>
                  <w:sz w:val="22"/>
                </w:rPr>
                <w:t>The normal values depend somewhat on age and gender, but I’d suggest you use Sodium ≤</w:t>
              </w:r>
            </w:ins>
            <w:ins w:id="156" w:author="Mathias Blom" w:date="2017-10-29T17:04:00Z">
              <w:r w:rsidR="005A2720">
                <w:rPr>
                  <w:sz w:val="22"/>
                </w:rPr>
                <w:t>120 to capture the severe cases.</w:t>
              </w:r>
            </w:ins>
          </w:p>
        </w:tc>
      </w:tr>
      <w:tr w:rsidR="00850AE8" w:rsidRPr="00345DA5" w14:paraId="29485468" w14:textId="77777777" w:rsidTr="00850AE8">
        <w:tc>
          <w:tcPr>
            <w:tcW w:w="3668" w:type="dxa"/>
          </w:tcPr>
          <w:p w14:paraId="63E202F3"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Chloride</w:t>
            </w:r>
          </w:p>
        </w:tc>
        <w:tc>
          <w:tcPr>
            <w:tcW w:w="3257" w:type="dxa"/>
          </w:tcPr>
          <w:p w14:paraId="70981C62" w14:textId="580A6428" w:rsidR="009E6A46" w:rsidRPr="00345DA5" w:rsidRDefault="008E056B">
            <w:pPr>
              <w:rPr>
                <w:sz w:val="22"/>
              </w:rPr>
            </w:pPr>
            <w:r w:rsidRPr="00345DA5">
              <w:rPr>
                <w:sz w:val="22"/>
              </w:rPr>
              <w:t>--</w:t>
            </w:r>
          </w:p>
        </w:tc>
        <w:tc>
          <w:tcPr>
            <w:tcW w:w="2425" w:type="dxa"/>
          </w:tcPr>
          <w:p w14:paraId="1685E253" w14:textId="77777777" w:rsidR="009E6A46" w:rsidRPr="00345DA5" w:rsidRDefault="00850AE8">
            <w:pPr>
              <w:rPr>
                <w:sz w:val="22"/>
              </w:rPr>
            </w:pPr>
            <w:r w:rsidRPr="00345DA5">
              <w:rPr>
                <w:sz w:val="22"/>
              </w:rPr>
              <w:t>96 to 106 mEq/L</w:t>
            </w:r>
          </w:p>
        </w:tc>
      </w:tr>
      <w:tr w:rsidR="00850AE8" w:rsidRPr="00345DA5" w14:paraId="60BA2650" w14:textId="77777777" w:rsidTr="00850AE8">
        <w:tc>
          <w:tcPr>
            <w:tcW w:w="3668" w:type="dxa"/>
          </w:tcPr>
          <w:p w14:paraId="56DAF3D8"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Glucose</w:t>
            </w:r>
          </w:p>
        </w:tc>
        <w:tc>
          <w:tcPr>
            <w:tcW w:w="3257" w:type="dxa"/>
          </w:tcPr>
          <w:p w14:paraId="28C98C0C" w14:textId="21B13ECE" w:rsidR="009E6A46" w:rsidRPr="00345DA5" w:rsidRDefault="008E056B">
            <w:pPr>
              <w:rPr>
                <w:sz w:val="22"/>
              </w:rPr>
            </w:pPr>
            <w:r w:rsidRPr="00345DA5">
              <w:rPr>
                <w:sz w:val="22"/>
              </w:rPr>
              <w:t>--</w:t>
            </w:r>
          </w:p>
        </w:tc>
        <w:tc>
          <w:tcPr>
            <w:tcW w:w="2425" w:type="dxa"/>
          </w:tcPr>
          <w:p w14:paraId="570E7562" w14:textId="77777777" w:rsidR="009E6A46" w:rsidRPr="00345DA5" w:rsidRDefault="00850AE8">
            <w:pPr>
              <w:rPr>
                <w:sz w:val="22"/>
              </w:rPr>
            </w:pPr>
            <w:r w:rsidRPr="00345DA5">
              <w:rPr>
                <w:sz w:val="22"/>
              </w:rPr>
              <w:t>The American Diabetes Association recommends a fasting plasma glucose level of 70–130 mg/dL (3.9-7.2 mmol/L) and after meals less than 180 mg/dL (10 mmol/L).</w:t>
            </w:r>
          </w:p>
        </w:tc>
      </w:tr>
      <w:tr w:rsidR="00850AE8" w:rsidRPr="00345DA5" w14:paraId="32C34138" w14:textId="77777777" w:rsidTr="00850AE8">
        <w:tc>
          <w:tcPr>
            <w:tcW w:w="3668" w:type="dxa"/>
          </w:tcPr>
          <w:p w14:paraId="605CB29D"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B</w:t>
            </w:r>
            <w:r w:rsidR="00823F3B" w:rsidRPr="00345DA5">
              <w:rPr>
                <w:rFonts w:ascii="Courier" w:hAnsi="Courier" w:cs="Courier New"/>
                <w:color w:val="000000"/>
                <w:sz w:val="20"/>
                <w:szCs w:val="21"/>
              </w:rPr>
              <w:t>UN</w:t>
            </w:r>
          </w:p>
        </w:tc>
        <w:tc>
          <w:tcPr>
            <w:tcW w:w="3257" w:type="dxa"/>
          </w:tcPr>
          <w:p w14:paraId="5F3D0BEC" w14:textId="77777777" w:rsidR="009E6A46" w:rsidRPr="00345DA5" w:rsidRDefault="00823F3B">
            <w:pPr>
              <w:rPr>
                <w:sz w:val="22"/>
              </w:rPr>
            </w:pPr>
            <w:r w:rsidRPr="00345DA5">
              <w:rPr>
                <w:sz w:val="22"/>
              </w:rPr>
              <w:t>Blood Urea Nitrogen (also known as Urea or Urea nitrogen)</w:t>
            </w:r>
          </w:p>
        </w:tc>
        <w:tc>
          <w:tcPr>
            <w:tcW w:w="2425" w:type="dxa"/>
          </w:tcPr>
          <w:p w14:paraId="43FF433D" w14:textId="46409FE6" w:rsidR="009E6A46" w:rsidRPr="00345DA5" w:rsidRDefault="00344F95">
            <w:pPr>
              <w:rPr>
                <w:sz w:val="22"/>
              </w:rPr>
            </w:pPr>
            <w:r w:rsidRPr="00345DA5">
              <w:rPr>
                <w:sz w:val="22"/>
              </w:rPr>
              <w:t>7 to 20 mg/dL (2.5 to 7.1 mmol/L)</w:t>
            </w:r>
            <w:ins w:id="157" w:author="Mathias Blom" w:date="2017-10-29T17:11:00Z">
              <w:r w:rsidR="00C436E0">
                <w:rPr>
                  <w:sz w:val="22"/>
                </w:rPr>
                <w:t>. This is used a lot in the US, but not as much in Sweden. I am not entirely familiar with which values would indicate very severe disease.</w:t>
              </w:r>
            </w:ins>
          </w:p>
        </w:tc>
      </w:tr>
      <w:tr w:rsidR="00850AE8" w:rsidRPr="00345DA5" w14:paraId="73219A48" w14:textId="77777777" w:rsidTr="00850AE8">
        <w:tc>
          <w:tcPr>
            <w:tcW w:w="3668" w:type="dxa"/>
          </w:tcPr>
          <w:p w14:paraId="07A9D4D1"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Creatinine</w:t>
            </w:r>
          </w:p>
        </w:tc>
        <w:tc>
          <w:tcPr>
            <w:tcW w:w="3257" w:type="dxa"/>
          </w:tcPr>
          <w:p w14:paraId="195616BE" w14:textId="27C32A5F" w:rsidR="009E6A46" w:rsidRPr="00345DA5" w:rsidRDefault="008E056B">
            <w:pPr>
              <w:rPr>
                <w:sz w:val="22"/>
              </w:rPr>
            </w:pPr>
            <w:r w:rsidRPr="00345DA5">
              <w:rPr>
                <w:sz w:val="22"/>
              </w:rPr>
              <w:t>--</w:t>
            </w:r>
          </w:p>
        </w:tc>
        <w:tc>
          <w:tcPr>
            <w:tcW w:w="2425" w:type="dxa"/>
          </w:tcPr>
          <w:p w14:paraId="16B32F13" w14:textId="60EAAA51" w:rsidR="009E6A46" w:rsidRPr="00345DA5" w:rsidRDefault="00850AE8" w:rsidP="005A2720">
            <w:pPr>
              <w:rPr>
                <w:sz w:val="22"/>
              </w:rPr>
            </w:pPr>
            <w:r w:rsidRPr="00345DA5">
              <w:rPr>
                <w:sz w:val="22"/>
              </w:rPr>
              <w:t>0.6 to 1.2 milligrams (mg) per deciliter (dL) in adult males and 0.5 to 1.1 milligrams per deciliter in adult females.</w:t>
            </w:r>
            <w:ins w:id="158" w:author="Mathias Blom" w:date="2017-10-29T17:04:00Z">
              <w:r w:rsidR="005A2720">
                <w:rPr>
                  <w:sz w:val="22"/>
                </w:rPr>
                <w:t xml:space="preserve"> Creatinine is a common indicator for kidney-failure (which if it happens, mandates RRT, as we spoke about yesterday). The thing is that creatinine depends on a lot of things (body composition fat/muscle, age and in the ICU setting importantly also the patient</w:t>
              </w:r>
            </w:ins>
            <w:ins w:id="159" w:author="Mathias Blom" w:date="2017-10-29T17:05:00Z">
              <w:r w:rsidR="005A2720">
                <w:rPr>
                  <w:sz w:val="22"/>
                </w:rPr>
                <w:t>’s fluid status (i.e. creatinine can be artificially low if the patient has received a lot of intravenous fluids). If you want to experiment with creatinine sometime, I</w:t>
              </w:r>
            </w:ins>
            <w:ins w:id="160" w:author="Mathias Blom" w:date="2017-10-29T17:06:00Z">
              <w:r w:rsidR="005A2720">
                <w:rPr>
                  <w:sz w:val="22"/>
                </w:rPr>
                <w:t>’d suggest that you try to find the baseline values of the patients (which can be tricky to obtain due to data-privacy laws etc). One could consider modelling increases between 4h time-windows, but that may be confounded by RRT.</w:t>
              </w:r>
            </w:ins>
          </w:p>
        </w:tc>
      </w:tr>
      <w:tr w:rsidR="00850AE8" w:rsidRPr="00345DA5" w14:paraId="745DF272" w14:textId="77777777" w:rsidTr="00850AE8">
        <w:tc>
          <w:tcPr>
            <w:tcW w:w="3668" w:type="dxa"/>
          </w:tcPr>
          <w:p w14:paraId="6B28A6B4"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Magnesium</w:t>
            </w:r>
          </w:p>
        </w:tc>
        <w:tc>
          <w:tcPr>
            <w:tcW w:w="3257" w:type="dxa"/>
          </w:tcPr>
          <w:p w14:paraId="11902C9F" w14:textId="77777777" w:rsidR="009E6A46" w:rsidRPr="00345DA5" w:rsidRDefault="009E6A46">
            <w:pPr>
              <w:rPr>
                <w:sz w:val="22"/>
              </w:rPr>
            </w:pPr>
          </w:p>
        </w:tc>
        <w:tc>
          <w:tcPr>
            <w:tcW w:w="2425" w:type="dxa"/>
          </w:tcPr>
          <w:p w14:paraId="630C9285" w14:textId="203B5859" w:rsidR="009E6A46" w:rsidRPr="00345DA5" w:rsidRDefault="00850AE8">
            <w:pPr>
              <w:rPr>
                <w:sz w:val="22"/>
              </w:rPr>
            </w:pPr>
            <w:r w:rsidRPr="00345DA5">
              <w:rPr>
                <w:sz w:val="22"/>
              </w:rPr>
              <w:t>1.5-2.5 mEq/L</w:t>
            </w:r>
            <w:ins w:id="161" w:author="Mathias Blom" w:date="2017-10-29T17:12:00Z">
              <w:r w:rsidR="00BE002E">
                <w:rPr>
                  <w:sz w:val="22"/>
                </w:rPr>
                <w:t xml:space="preserve"> I think this variable may not have the highest information yield.</w:t>
              </w:r>
            </w:ins>
          </w:p>
        </w:tc>
      </w:tr>
      <w:tr w:rsidR="00850AE8" w:rsidRPr="00345DA5" w14:paraId="108BFB49" w14:textId="77777777" w:rsidTr="00850AE8">
        <w:tc>
          <w:tcPr>
            <w:tcW w:w="3668" w:type="dxa"/>
          </w:tcPr>
          <w:p w14:paraId="532B0276"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Calcium</w:t>
            </w:r>
          </w:p>
        </w:tc>
        <w:tc>
          <w:tcPr>
            <w:tcW w:w="3257" w:type="dxa"/>
          </w:tcPr>
          <w:p w14:paraId="340A5D3B" w14:textId="77777777" w:rsidR="009E6A46" w:rsidRPr="00345DA5" w:rsidRDefault="009E6A46">
            <w:pPr>
              <w:rPr>
                <w:sz w:val="22"/>
              </w:rPr>
            </w:pPr>
          </w:p>
        </w:tc>
        <w:tc>
          <w:tcPr>
            <w:tcW w:w="2425" w:type="dxa"/>
          </w:tcPr>
          <w:p w14:paraId="0CA77DA6" w14:textId="5E186E68" w:rsidR="009E6A46" w:rsidRPr="00345DA5" w:rsidRDefault="00850AE8">
            <w:pPr>
              <w:rPr>
                <w:sz w:val="22"/>
              </w:rPr>
            </w:pPr>
            <w:r w:rsidRPr="00345DA5">
              <w:rPr>
                <w:sz w:val="22"/>
              </w:rPr>
              <w:t>8.5-10.2 mg/dL</w:t>
            </w:r>
            <w:ins w:id="162" w:author="Mathias Blom" w:date="2017-10-29T17:12:00Z">
              <w:r w:rsidR="00BE002E">
                <w:rPr>
                  <w:sz w:val="22"/>
                </w:rPr>
                <w:t xml:space="preserve"> </w:t>
              </w:r>
            </w:ins>
            <w:ins w:id="163" w:author="Mathias Blom" w:date="2017-10-29T17:15:00Z">
              <w:r w:rsidR="006F4AED">
                <w:rPr>
                  <w:sz w:val="22"/>
                </w:rPr>
                <w:t>Very high values could identify patients with hypercalcemic crises, which are quite severe. The scale for measurement is different from that in Sweden though, so I am not sure exactly where to put the cutoff</w:t>
              </w:r>
            </w:ins>
            <w:ins w:id="164" w:author="Mathias Blom" w:date="2017-10-29T17:16:00Z">
              <w:r w:rsidR="006F4AED">
                <w:rPr>
                  <w:sz w:val="22"/>
                </w:rPr>
                <w:t xml:space="preserve"> (but maybe you can google ‘hypercalcemic crisis’?)</w:t>
              </w:r>
            </w:ins>
            <w:ins w:id="165" w:author="Mathias Blom" w:date="2017-10-29T17:15:00Z">
              <w:r w:rsidR="006F4AED">
                <w:rPr>
                  <w:sz w:val="22"/>
                </w:rPr>
                <w:t>.</w:t>
              </w:r>
              <w:r w:rsidR="006F4AED">
                <w:rPr>
                  <w:sz w:val="22"/>
                </w:rPr>
                <w:t xml:space="preserve"> The variable will likely be collinear with Ionised_Ca below and I’d suggest you only use one of them.</w:t>
              </w:r>
            </w:ins>
          </w:p>
        </w:tc>
      </w:tr>
      <w:tr w:rsidR="00850AE8" w:rsidRPr="00345DA5" w14:paraId="6C8AA01B" w14:textId="77777777" w:rsidTr="00850AE8">
        <w:tc>
          <w:tcPr>
            <w:tcW w:w="3668" w:type="dxa"/>
          </w:tcPr>
          <w:p w14:paraId="6533D8EA"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Ionised_Ca</w:t>
            </w:r>
          </w:p>
        </w:tc>
        <w:tc>
          <w:tcPr>
            <w:tcW w:w="3257" w:type="dxa"/>
          </w:tcPr>
          <w:p w14:paraId="11156818" w14:textId="77777777" w:rsidR="009E6A46" w:rsidRPr="00345DA5" w:rsidRDefault="009E6A46">
            <w:pPr>
              <w:rPr>
                <w:sz w:val="22"/>
              </w:rPr>
            </w:pPr>
          </w:p>
        </w:tc>
        <w:tc>
          <w:tcPr>
            <w:tcW w:w="2425" w:type="dxa"/>
          </w:tcPr>
          <w:p w14:paraId="2DC1529A" w14:textId="6CDE156C" w:rsidR="00850AE8" w:rsidRPr="00345DA5" w:rsidRDefault="00850AE8" w:rsidP="006F4AED">
            <w:pPr>
              <w:rPr>
                <w:rFonts w:ascii="Times New Roman" w:eastAsia="Times New Roman" w:hAnsi="Times New Roman" w:cs="Times New Roman"/>
                <w:sz w:val="22"/>
              </w:rPr>
            </w:pPr>
            <w:r w:rsidRPr="00345DA5">
              <w:rPr>
                <w:sz w:val="22"/>
              </w:rPr>
              <w:t>4.64 to 5.28</w:t>
            </w:r>
            <w:r w:rsidRPr="00345DA5">
              <w:rPr>
                <w:rFonts w:ascii="Arial" w:eastAsia="Times New Roman" w:hAnsi="Arial" w:cs="Arial"/>
                <w:color w:val="222222"/>
                <w:sz w:val="22"/>
                <w:shd w:val="clear" w:color="auto" w:fill="FFFFFF"/>
              </w:rPr>
              <w:t xml:space="preserve"> mg/dL</w:t>
            </w:r>
            <w:ins w:id="166" w:author="Mathias Blom" w:date="2017-10-29T17:12:00Z">
              <w:r w:rsidR="00BE002E">
                <w:rPr>
                  <w:rFonts w:ascii="Arial" w:eastAsia="Times New Roman" w:hAnsi="Arial" w:cs="Arial"/>
                  <w:color w:val="222222"/>
                  <w:sz w:val="22"/>
                  <w:shd w:val="clear" w:color="auto" w:fill="FFFFFF"/>
                </w:rPr>
                <w:t xml:space="preserve"> </w:t>
              </w:r>
              <w:r w:rsidR="00BE002E">
                <w:rPr>
                  <w:sz w:val="22"/>
                </w:rPr>
                <w:t xml:space="preserve">Very high values could identify patients with hypercalcemic crises, which are quite severe. </w:t>
              </w:r>
            </w:ins>
            <w:ins w:id="167" w:author="Mathias Blom" w:date="2017-10-29T17:13:00Z">
              <w:r w:rsidR="00BE002E">
                <w:rPr>
                  <w:sz w:val="22"/>
                </w:rPr>
                <w:t>The scale for measurement is different from that in Sweden though, so I am not sure exactly where to put the cutoff.</w:t>
              </w:r>
            </w:ins>
          </w:p>
        </w:tc>
      </w:tr>
      <w:tr w:rsidR="00850AE8" w:rsidRPr="00345DA5" w14:paraId="712933F9" w14:textId="77777777" w:rsidTr="00850AE8">
        <w:tc>
          <w:tcPr>
            <w:tcW w:w="3668" w:type="dxa"/>
          </w:tcPr>
          <w:p w14:paraId="1D2D1490"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CO2_mEqL</w:t>
            </w:r>
          </w:p>
        </w:tc>
        <w:tc>
          <w:tcPr>
            <w:tcW w:w="3257" w:type="dxa"/>
          </w:tcPr>
          <w:p w14:paraId="657A8963" w14:textId="496E767F" w:rsidR="009E6A46" w:rsidRPr="00345DA5" w:rsidRDefault="007E79CB">
            <w:pPr>
              <w:rPr>
                <w:sz w:val="22"/>
              </w:rPr>
            </w:pPr>
            <w:r w:rsidRPr="00345DA5">
              <w:rPr>
                <w:sz w:val="22"/>
              </w:rPr>
              <w:t>Blood CO2</w:t>
            </w:r>
          </w:p>
        </w:tc>
        <w:tc>
          <w:tcPr>
            <w:tcW w:w="2425" w:type="dxa"/>
          </w:tcPr>
          <w:p w14:paraId="28F59A32" w14:textId="40C7A98A" w:rsidR="009E6A46" w:rsidRPr="00345DA5" w:rsidRDefault="007E79CB" w:rsidP="00BE002E">
            <w:pPr>
              <w:rPr>
                <w:sz w:val="22"/>
              </w:rPr>
            </w:pPr>
            <w:r w:rsidRPr="00345DA5">
              <w:rPr>
                <w:sz w:val="22"/>
              </w:rPr>
              <w:t>23 to 29 mEq/L</w:t>
            </w:r>
            <w:ins w:id="168" w:author="Mathias Blom" w:date="2017-10-29T17:12:00Z">
              <w:r w:rsidR="00BE002E">
                <w:rPr>
                  <w:sz w:val="22"/>
                </w:rPr>
                <w:t xml:space="preserve"> </w:t>
              </w:r>
            </w:ins>
            <w:ins w:id="169" w:author="Mathias Blom" w:date="2017-10-29T17:13:00Z">
              <w:r w:rsidR="00BE002E">
                <w:rPr>
                  <w:sz w:val="22"/>
                </w:rPr>
                <w:t xml:space="preserve">This coud be important as high values </w:t>
              </w:r>
            </w:ins>
            <w:ins w:id="170" w:author="Mathias Blom" w:date="2017-10-29T17:17:00Z">
              <w:r w:rsidR="00C7654A">
                <w:rPr>
                  <w:sz w:val="22"/>
                </w:rPr>
                <w:t xml:space="preserve">indicate CO2 retention (which can indicate severe breathing-problems). However, I’m not familiar with the scale. </w:t>
              </w:r>
            </w:ins>
          </w:p>
        </w:tc>
      </w:tr>
      <w:tr w:rsidR="00850AE8" w:rsidRPr="00345DA5" w14:paraId="5BB8CA07" w14:textId="77777777" w:rsidTr="00850AE8">
        <w:tc>
          <w:tcPr>
            <w:tcW w:w="3668" w:type="dxa"/>
          </w:tcPr>
          <w:p w14:paraId="54BBC00E"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SGOT</w:t>
            </w:r>
          </w:p>
        </w:tc>
        <w:tc>
          <w:tcPr>
            <w:tcW w:w="3257" w:type="dxa"/>
          </w:tcPr>
          <w:p w14:paraId="41C3C8CE" w14:textId="77777777" w:rsidR="009E6A46" w:rsidRPr="00345DA5" w:rsidRDefault="00E15946">
            <w:pPr>
              <w:rPr>
                <w:sz w:val="22"/>
              </w:rPr>
            </w:pPr>
            <w:r w:rsidRPr="00345DA5">
              <w:rPr>
                <w:sz w:val="22"/>
              </w:rPr>
              <w:t>Aspartate aminotransferase, an enzyme made by liver, leaks out to blood stream during liver damage</w:t>
            </w:r>
          </w:p>
        </w:tc>
        <w:tc>
          <w:tcPr>
            <w:tcW w:w="2425" w:type="dxa"/>
          </w:tcPr>
          <w:p w14:paraId="0EFB5A02" w14:textId="0F1FB5FD" w:rsidR="009E6A46" w:rsidRPr="00345DA5" w:rsidRDefault="00850AE8" w:rsidP="003F3150">
            <w:pPr>
              <w:rPr>
                <w:sz w:val="22"/>
              </w:rPr>
            </w:pPr>
            <w:r w:rsidRPr="00345DA5">
              <w:rPr>
                <w:sz w:val="22"/>
              </w:rPr>
              <w:t>5 to 40 units per liter of serum</w:t>
            </w:r>
            <w:ins w:id="171" w:author="Mathias Blom" w:date="2017-10-29T17:18:00Z">
              <w:r w:rsidR="00C7654A">
                <w:rPr>
                  <w:sz w:val="22"/>
                </w:rPr>
                <w:t xml:space="preserve"> This can be tricky to interpret as some chronic cases of liver failure (which have very poor liver-function) may still have quite low values (they haven’t got many more liver-cells that can release the enzyme). </w:t>
              </w:r>
            </w:ins>
            <w:ins w:id="172" w:author="Mathias Blom" w:date="2017-10-29T17:19:00Z">
              <w:r w:rsidR="00C7654A">
                <w:rPr>
                  <w:sz w:val="22"/>
                </w:rPr>
                <w:t xml:space="preserve">In a similar fashion, some acute toxicities with high values may still have quite a bit of liver-function left. This also applies to SGPT below. </w:t>
              </w:r>
            </w:ins>
          </w:p>
        </w:tc>
      </w:tr>
      <w:tr w:rsidR="00850AE8" w:rsidRPr="00345DA5" w14:paraId="4E1C3E7E" w14:textId="77777777" w:rsidTr="00850AE8">
        <w:tc>
          <w:tcPr>
            <w:tcW w:w="3668" w:type="dxa"/>
          </w:tcPr>
          <w:p w14:paraId="5B2B5D6F"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SGPT</w:t>
            </w:r>
          </w:p>
        </w:tc>
        <w:tc>
          <w:tcPr>
            <w:tcW w:w="3257" w:type="dxa"/>
          </w:tcPr>
          <w:p w14:paraId="29AC64EF" w14:textId="77777777" w:rsidR="009E6A46" w:rsidRPr="00345DA5" w:rsidRDefault="00E15946">
            <w:pPr>
              <w:rPr>
                <w:sz w:val="22"/>
              </w:rPr>
            </w:pPr>
            <w:r w:rsidRPr="00345DA5">
              <w:rPr>
                <w:sz w:val="22"/>
              </w:rPr>
              <w:t>alanine aminotransferase, made by liver</w:t>
            </w:r>
          </w:p>
        </w:tc>
        <w:tc>
          <w:tcPr>
            <w:tcW w:w="2425" w:type="dxa"/>
          </w:tcPr>
          <w:p w14:paraId="55A8F718" w14:textId="77777777" w:rsidR="009E6A46" w:rsidRPr="00345DA5" w:rsidRDefault="00850AE8">
            <w:pPr>
              <w:rPr>
                <w:sz w:val="22"/>
              </w:rPr>
            </w:pPr>
            <w:r w:rsidRPr="00345DA5">
              <w:rPr>
                <w:sz w:val="22"/>
              </w:rPr>
              <w:t>7 to 56 units per liter of serum</w:t>
            </w:r>
          </w:p>
        </w:tc>
      </w:tr>
      <w:tr w:rsidR="00850AE8" w:rsidRPr="00345DA5" w14:paraId="77082AD5" w14:textId="77777777" w:rsidTr="00850AE8">
        <w:tc>
          <w:tcPr>
            <w:tcW w:w="3668" w:type="dxa"/>
          </w:tcPr>
          <w:p w14:paraId="2C963B65"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Total_bili</w:t>
            </w:r>
          </w:p>
        </w:tc>
        <w:tc>
          <w:tcPr>
            <w:tcW w:w="3257" w:type="dxa"/>
          </w:tcPr>
          <w:p w14:paraId="1A716072" w14:textId="77777777" w:rsidR="009E6A46" w:rsidRPr="00345DA5" w:rsidRDefault="00BC4612">
            <w:pPr>
              <w:rPr>
                <w:sz w:val="22"/>
              </w:rPr>
            </w:pPr>
            <w:r w:rsidRPr="00345DA5">
              <w:rPr>
                <w:sz w:val="22"/>
              </w:rPr>
              <w:t>Total bilirubin</w:t>
            </w:r>
          </w:p>
        </w:tc>
        <w:tc>
          <w:tcPr>
            <w:tcW w:w="2425" w:type="dxa"/>
          </w:tcPr>
          <w:p w14:paraId="0A8DA539" w14:textId="07B097BC" w:rsidR="009E6A46" w:rsidRPr="00345DA5" w:rsidRDefault="00BC4612">
            <w:pPr>
              <w:rPr>
                <w:sz w:val="22"/>
              </w:rPr>
            </w:pPr>
            <w:r w:rsidRPr="00345DA5">
              <w:rPr>
                <w:sz w:val="22"/>
              </w:rPr>
              <w:t>0.1 to 1.2 mg/dL (1.71 to 20.5 µmol/L)</w:t>
            </w:r>
            <w:ins w:id="173" w:author="Mathias Blom" w:date="2017-10-29T17:19:00Z">
              <w:r w:rsidR="00C7654A">
                <w:rPr>
                  <w:sz w:val="22"/>
                </w:rPr>
                <w:t xml:space="preserve"> Can be a good indicator of various hepatic diseases</w:t>
              </w:r>
            </w:ins>
            <w:ins w:id="174" w:author="Mathias Blom" w:date="2017-10-29T17:21:00Z">
              <w:r w:rsidR="003F3150">
                <w:rPr>
                  <w:sz w:val="22"/>
                </w:rPr>
                <w:t>, but not necessarily a good indicator for mortality.</w:t>
              </w:r>
            </w:ins>
          </w:p>
        </w:tc>
      </w:tr>
      <w:tr w:rsidR="00850AE8" w:rsidRPr="00345DA5" w14:paraId="7DEDF1D0" w14:textId="77777777" w:rsidTr="00850AE8">
        <w:tc>
          <w:tcPr>
            <w:tcW w:w="3668" w:type="dxa"/>
          </w:tcPr>
          <w:p w14:paraId="0F603740"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Albumin</w:t>
            </w:r>
          </w:p>
        </w:tc>
        <w:tc>
          <w:tcPr>
            <w:tcW w:w="3257" w:type="dxa"/>
          </w:tcPr>
          <w:p w14:paraId="79344E1D" w14:textId="77777777" w:rsidR="009E6A46" w:rsidRPr="00345DA5" w:rsidRDefault="00F204CC">
            <w:pPr>
              <w:rPr>
                <w:sz w:val="22"/>
              </w:rPr>
            </w:pPr>
            <w:r w:rsidRPr="00345DA5">
              <w:rPr>
                <w:sz w:val="22"/>
              </w:rPr>
              <w:t>Albumin</w:t>
            </w:r>
          </w:p>
        </w:tc>
        <w:tc>
          <w:tcPr>
            <w:tcW w:w="2425" w:type="dxa"/>
          </w:tcPr>
          <w:p w14:paraId="66A5B3C1" w14:textId="5C8B1E20" w:rsidR="009E6A46" w:rsidRPr="00345DA5" w:rsidRDefault="00F204CC" w:rsidP="00B915C5">
            <w:pPr>
              <w:rPr>
                <w:sz w:val="22"/>
              </w:rPr>
            </w:pPr>
            <w:r w:rsidRPr="00345DA5">
              <w:rPr>
                <w:sz w:val="22"/>
              </w:rPr>
              <w:t>3.5 to 5.5 g/dL or 35-55 g/liter</w:t>
            </w:r>
            <w:ins w:id="175" w:author="Mathias Blom" w:date="2017-10-29T17:21:00Z">
              <w:r w:rsidR="003F3150">
                <w:rPr>
                  <w:sz w:val="22"/>
                </w:rPr>
                <w:t xml:space="preserve"> This could be a good indicator of liver-function in some circumstances. However, it is confounded by malnutrition and some other conditions. If you want to capture </w:t>
              </w:r>
            </w:ins>
            <w:ins w:id="176" w:author="Mathias Blom" w:date="2017-10-29T17:22:00Z">
              <w:r w:rsidR="003F3150">
                <w:rPr>
                  <w:sz w:val="22"/>
                </w:rPr>
                <w:t xml:space="preserve">liver-related disease/mortality I’d instead suggest that you </w:t>
              </w:r>
            </w:ins>
            <w:ins w:id="177" w:author="Mathias Blom" w:date="2017-10-29T17:24:00Z">
              <w:r w:rsidR="00B915C5">
                <w:rPr>
                  <w:sz w:val="22"/>
                </w:rPr>
                <w:t xml:space="preserve">instead </w:t>
              </w:r>
            </w:ins>
            <w:ins w:id="178" w:author="Mathias Blom" w:date="2017-10-29T17:22:00Z">
              <w:r w:rsidR="003F3150">
                <w:rPr>
                  <w:sz w:val="22"/>
                </w:rPr>
                <w:t xml:space="preserve">construct a MELD </w:t>
              </w:r>
            </w:ins>
            <w:ins w:id="179" w:author="Mathias Blom" w:date="2017-10-29T17:24:00Z">
              <w:r w:rsidR="00B915C5">
                <w:rPr>
                  <w:sz w:val="22"/>
                </w:rPr>
                <w:t>score</w:t>
              </w:r>
            </w:ins>
            <w:ins w:id="180" w:author="Mathias Blom" w:date="2017-10-29T17:22:00Z">
              <w:r w:rsidR="003F3150">
                <w:rPr>
                  <w:sz w:val="22"/>
                </w:rPr>
                <w:t xml:space="preserve"> (</w:t>
              </w:r>
            </w:ins>
            <w:ins w:id="181" w:author="Mathias Blom" w:date="2017-10-29T17:24:00Z">
              <w:r w:rsidR="00B915C5">
                <w:rPr>
                  <w:sz w:val="22"/>
                </w:rPr>
                <w:t>which</w:t>
              </w:r>
            </w:ins>
            <w:ins w:id="182" w:author="Mathias Blom" w:date="2017-10-29T17:22:00Z">
              <w:r w:rsidR="003F3150">
                <w:rPr>
                  <w:sz w:val="22"/>
                </w:rPr>
                <w:t xml:space="preserve"> would be quite impressive</w:t>
              </w:r>
            </w:ins>
            <w:ins w:id="183" w:author="Mathias Blom" w:date="2017-10-29T17:24:00Z">
              <w:r w:rsidR="00B915C5">
                <w:rPr>
                  <w:sz w:val="22"/>
                </w:rPr>
                <w:t xml:space="preserve"> and unique</w:t>
              </w:r>
            </w:ins>
            <w:ins w:id="184" w:author="Mathias Blom" w:date="2017-10-29T17:22:00Z">
              <w:r w:rsidR="003F3150">
                <w:rPr>
                  <w:sz w:val="22"/>
                </w:rPr>
                <w:t xml:space="preserve">, and totally achievable given the richness of the database). </w:t>
              </w:r>
            </w:ins>
            <w:ins w:id="185" w:author="Mathias Blom" w:date="2017-10-29T17:25:00Z">
              <w:r w:rsidR="00B915C5">
                <w:rPr>
                  <w:sz w:val="22"/>
                </w:rPr>
                <w:t xml:space="preserve">I think MELD has showed AUC &gt;0.85 for in-hospital death in patients with liver-failure in some populations. </w:t>
              </w:r>
            </w:ins>
            <w:ins w:id="186" w:author="Mathias Blom" w:date="2017-10-29T17:22:00Z">
              <w:r w:rsidR="003F3150">
                <w:rPr>
                  <w:sz w:val="22"/>
                </w:rPr>
                <w:t>MELD is calculated as follows: 9.57*ln(creatinine mg/dL)+3.78*ln(total bilirubin mg/dL)+11.2*ln(INR)+6.43. The</w:t>
              </w:r>
            </w:ins>
            <w:ins w:id="187" w:author="Mathias Blom" w:date="2017-10-29T17:24:00Z">
              <w:r w:rsidR="003F3150">
                <w:rPr>
                  <w:sz w:val="22"/>
                </w:rPr>
                <w:t xml:space="preserve">re is also a version taking sodium into account, but I believe the original may be the most </w:t>
              </w:r>
              <w:r w:rsidR="00B915C5">
                <w:rPr>
                  <w:sz w:val="22"/>
                </w:rPr>
                <w:t xml:space="preserve">frequently </w:t>
              </w:r>
              <w:r w:rsidR="003F3150">
                <w:rPr>
                  <w:sz w:val="22"/>
                </w:rPr>
                <w:t>used.</w:t>
              </w:r>
            </w:ins>
          </w:p>
        </w:tc>
      </w:tr>
      <w:tr w:rsidR="00850AE8" w:rsidRPr="00345DA5" w14:paraId="01FF1946" w14:textId="77777777" w:rsidTr="00850AE8">
        <w:tc>
          <w:tcPr>
            <w:tcW w:w="3668" w:type="dxa"/>
          </w:tcPr>
          <w:p w14:paraId="2C62BEB0"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Hb</w:t>
            </w:r>
          </w:p>
        </w:tc>
        <w:tc>
          <w:tcPr>
            <w:tcW w:w="3257" w:type="dxa"/>
          </w:tcPr>
          <w:p w14:paraId="633A1ECE" w14:textId="77777777" w:rsidR="009E6A46" w:rsidRPr="00345DA5" w:rsidRDefault="00F204CC">
            <w:pPr>
              <w:rPr>
                <w:sz w:val="22"/>
              </w:rPr>
            </w:pPr>
            <w:r w:rsidRPr="00345DA5">
              <w:rPr>
                <w:sz w:val="22"/>
              </w:rPr>
              <w:t>Hemoglobin</w:t>
            </w:r>
          </w:p>
        </w:tc>
        <w:tc>
          <w:tcPr>
            <w:tcW w:w="2425" w:type="dxa"/>
          </w:tcPr>
          <w:p w14:paraId="47BCBFDE" w14:textId="116024BD" w:rsidR="00F204CC" w:rsidRPr="00F204CC" w:rsidRDefault="00F204CC" w:rsidP="00F204CC">
            <w:pPr>
              <w:rPr>
                <w:rFonts w:ascii="Times New Roman" w:eastAsia="Times New Roman" w:hAnsi="Times New Roman" w:cs="Times New Roman"/>
                <w:sz w:val="22"/>
              </w:rPr>
            </w:pPr>
            <w:r w:rsidRPr="00F204CC">
              <w:rPr>
                <w:sz w:val="22"/>
              </w:rPr>
              <w:t>For men, 13.5 to 17.5grams per deciliter. For women, 12.0 to 15.5 grams per deciliter.</w:t>
            </w:r>
            <w:ins w:id="188" w:author="Mathias Blom" w:date="2017-10-29T17:25:00Z">
              <w:r w:rsidR="006758E9">
                <w:rPr>
                  <w:sz w:val="22"/>
                </w:rPr>
                <w:t xml:space="preserve"> Hb is difficult to interpret, as it is subject to the same dilution-issues as creatinine. However, Values &lt;7</w:t>
              </w:r>
            </w:ins>
            <w:ins w:id="189" w:author="Mathias Blom" w:date="2017-10-29T17:26:00Z">
              <w:r w:rsidR="006758E9">
                <w:rPr>
                  <w:sz w:val="22"/>
                </w:rPr>
                <w:t>.</w:t>
              </w:r>
            </w:ins>
            <w:ins w:id="190" w:author="Mathias Blom" w:date="2017-10-29T17:25:00Z">
              <w:r w:rsidR="006758E9">
                <w:rPr>
                  <w:sz w:val="22"/>
                </w:rPr>
                <w:t xml:space="preserve">0 should generally indicate that something </w:t>
              </w:r>
            </w:ins>
            <w:ins w:id="191" w:author="Mathias Blom" w:date="2017-10-29T17:26:00Z">
              <w:r w:rsidR="006758E9">
                <w:rPr>
                  <w:sz w:val="22"/>
                </w:rPr>
                <w:t>is quite wrong.</w:t>
              </w:r>
            </w:ins>
          </w:p>
          <w:p w14:paraId="2F198B3B" w14:textId="77777777" w:rsidR="009E6A46" w:rsidRPr="00345DA5" w:rsidRDefault="009E6A46">
            <w:pPr>
              <w:rPr>
                <w:sz w:val="22"/>
              </w:rPr>
            </w:pPr>
          </w:p>
        </w:tc>
      </w:tr>
      <w:tr w:rsidR="00850AE8" w:rsidRPr="00345DA5" w14:paraId="3A6713DD" w14:textId="77777777" w:rsidTr="00850AE8">
        <w:tc>
          <w:tcPr>
            <w:tcW w:w="3668" w:type="dxa"/>
          </w:tcPr>
          <w:p w14:paraId="327946CE"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WBC_count</w:t>
            </w:r>
          </w:p>
        </w:tc>
        <w:tc>
          <w:tcPr>
            <w:tcW w:w="3257" w:type="dxa"/>
          </w:tcPr>
          <w:p w14:paraId="719E2567" w14:textId="77777777" w:rsidR="009E6A46" w:rsidRPr="00345DA5" w:rsidRDefault="00F204CC">
            <w:pPr>
              <w:rPr>
                <w:sz w:val="22"/>
              </w:rPr>
            </w:pPr>
            <w:r w:rsidRPr="00345DA5">
              <w:rPr>
                <w:sz w:val="22"/>
              </w:rPr>
              <w:t>White blood cell count</w:t>
            </w:r>
          </w:p>
        </w:tc>
        <w:tc>
          <w:tcPr>
            <w:tcW w:w="2425" w:type="dxa"/>
          </w:tcPr>
          <w:p w14:paraId="5B0DC5B8" w14:textId="0AE5DA0B" w:rsidR="009E6A46" w:rsidRPr="00345DA5" w:rsidRDefault="00F204CC">
            <w:pPr>
              <w:rPr>
                <w:sz w:val="22"/>
              </w:rPr>
            </w:pPr>
            <w:r w:rsidRPr="00345DA5">
              <w:rPr>
                <w:sz w:val="22"/>
              </w:rPr>
              <w:t>4,500 to 11,000 WBC per microliter (4.5 to 11.0 × 10^9/L)</w:t>
            </w:r>
            <w:ins w:id="192" w:author="Mathias Blom" w:date="2017-10-29T17:26:00Z">
              <w:r w:rsidR="00D5497E">
                <w:rPr>
                  <w:sz w:val="22"/>
                </w:rPr>
                <w:t xml:space="preserve"> This is tricky to interpret, as both increases and decreases can indicate disease. Some diseases that are less severe can still have higher WBC count than other more severe diseases. </w:t>
              </w:r>
            </w:ins>
            <w:ins w:id="193" w:author="Mathias Blom" w:date="2017-10-29T17:27:00Z">
              <w:r w:rsidR="00D5497E">
                <w:rPr>
                  <w:sz w:val="22"/>
                </w:rPr>
                <w:t>This is also a SIRS criterion, which is why I’d suggest that you create the ‘septic shock’ variable I outlined above and leave WBC count out of the model.</w:t>
              </w:r>
            </w:ins>
          </w:p>
        </w:tc>
      </w:tr>
      <w:tr w:rsidR="00850AE8" w:rsidRPr="00345DA5" w14:paraId="5DD3D8CA" w14:textId="77777777" w:rsidTr="00850AE8">
        <w:tc>
          <w:tcPr>
            <w:tcW w:w="3668" w:type="dxa"/>
          </w:tcPr>
          <w:p w14:paraId="1F71CDF8"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Platelets_count</w:t>
            </w:r>
          </w:p>
        </w:tc>
        <w:tc>
          <w:tcPr>
            <w:tcW w:w="3257" w:type="dxa"/>
          </w:tcPr>
          <w:p w14:paraId="6BF75DE9" w14:textId="77777777" w:rsidR="009E6A46" w:rsidRPr="00345DA5" w:rsidRDefault="009E6A46">
            <w:pPr>
              <w:rPr>
                <w:sz w:val="22"/>
              </w:rPr>
            </w:pPr>
          </w:p>
        </w:tc>
        <w:tc>
          <w:tcPr>
            <w:tcW w:w="2425" w:type="dxa"/>
          </w:tcPr>
          <w:p w14:paraId="0BDAA40A" w14:textId="0A0950FF" w:rsidR="009E6A46" w:rsidRPr="00345DA5" w:rsidRDefault="00D818EE" w:rsidP="00D5497E">
            <w:pPr>
              <w:rPr>
                <w:sz w:val="22"/>
              </w:rPr>
            </w:pPr>
            <w:r w:rsidRPr="00345DA5">
              <w:rPr>
                <w:sz w:val="22"/>
              </w:rPr>
              <w:t>150,000 to 450,000</w:t>
            </w:r>
            <w:ins w:id="194" w:author="Mathias Blom" w:date="2017-10-29T17:27:00Z">
              <w:r w:rsidR="00D5497E">
                <w:rPr>
                  <w:sz w:val="22"/>
                </w:rPr>
                <w:t xml:space="preserve"> Low values carry a high risk of bleeding. I’d suggest that you construct a dummy indicating</w:t>
              </w:r>
            </w:ins>
            <w:ins w:id="195" w:author="Mathias Blom" w:date="2017-10-29T17:28:00Z">
              <w:r w:rsidR="00D5497E">
                <w:rPr>
                  <w:sz w:val="22"/>
                </w:rPr>
                <w:t xml:space="preserve"> platelets</w:t>
              </w:r>
            </w:ins>
            <w:ins w:id="196" w:author="Mathias Blom" w:date="2017-10-29T17:27:00Z">
              <w:r w:rsidR="00D5497E">
                <w:rPr>
                  <w:sz w:val="22"/>
                </w:rPr>
                <w:t xml:space="preserve"> &lt;30</w:t>
              </w:r>
            </w:ins>
            <w:ins w:id="197" w:author="Mathias Blom" w:date="2017-10-29T17:28:00Z">
              <w:r w:rsidR="00D5497E">
                <w:rPr>
                  <w:sz w:val="22"/>
                </w:rPr>
                <w:t>.</w:t>
              </w:r>
            </w:ins>
          </w:p>
        </w:tc>
      </w:tr>
      <w:tr w:rsidR="00850AE8" w:rsidRPr="00345DA5" w14:paraId="1D1CABA5" w14:textId="77777777" w:rsidTr="00850AE8">
        <w:tc>
          <w:tcPr>
            <w:tcW w:w="3668" w:type="dxa"/>
          </w:tcPr>
          <w:p w14:paraId="2330B053"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PTT</w:t>
            </w:r>
          </w:p>
        </w:tc>
        <w:tc>
          <w:tcPr>
            <w:tcW w:w="3257" w:type="dxa"/>
          </w:tcPr>
          <w:p w14:paraId="1DE92C0F" w14:textId="77777777" w:rsidR="009E6A46" w:rsidRPr="00345DA5" w:rsidRDefault="0014757E">
            <w:pPr>
              <w:rPr>
                <w:sz w:val="22"/>
              </w:rPr>
            </w:pPr>
            <w:r w:rsidRPr="00345DA5">
              <w:rPr>
                <w:sz w:val="22"/>
              </w:rPr>
              <w:t>Partial Thromboplastin Time (how long it takes the blood sample to clot after adding the chemicals)</w:t>
            </w:r>
          </w:p>
        </w:tc>
        <w:tc>
          <w:tcPr>
            <w:tcW w:w="2425" w:type="dxa"/>
          </w:tcPr>
          <w:p w14:paraId="154BEF01" w14:textId="5E4FA761" w:rsidR="009E6A46" w:rsidRPr="00345DA5" w:rsidRDefault="0014757E">
            <w:pPr>
              <w:rPr>
                <w:sz w:val="22"/>
              </w:rPr>
            </w:pPr>
            <w:r w:rsidRPr="00345DA5">
              <w:rPr>
                <w:sz w:val="22"/>
              </w:rPr>
              <w:t>25 to 35 seconds</w:t>
            </w:r>
            <w:ins w:id="198" w:author="Mathias Blom" w:date="2017-10-29T17:28:00Z">
              <w:r w:rsidR="00D5497E">
                <w:rPr>
                  <w:sz w:val="22"/>
                </w:rPr>
                <w:t xml:space="preserve"> This can be used in defining ‘coagulation abnormalities’ in conjunction to ‘severe sepsis’ (outlined above). See closer description in pasted table below.</w:t>
              </w:r>
            </w:ins>
          </w:p>
        </w:tc>
      </w:tr>
      <w:tr w:rsidR="00850AE8" w:rsidRPr="00345DA5" w14:paraId="329D5531" w14:textId="77777777" w:rsidTr="00850AE8">
        <w:tc>
          <w:tcPr>
            <w:tcW w:w="3668" w:type="dxa"/>
          </w:tcPr>
          <w:p w14:paraId="6FF187D8"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PT</w:t>
            </w:r>
          </w:p>
        </w:tc>
        <w:tc>
          <w:tcPr>
            <w:tcW w:w="3257" w:type="dxa"/>
          </w:tcPr>
          <w:p w14:paraId="1FF55E6F" w14:textId="77777777" w:rsidR="009E6A46" w:rsidRPr="00345DA5" w:rsidRDefault="0014757E">
            <w:pPr>
              <w:rPr>
                <w:sz w:val="22"/>
              </w:rPr>
            </w:pPr>
            <w:r w:rsidRPr="00345DA5">
              <w:rPr>
                <w:sz w:val="22"/>
              </w:rPr>
              <w:t>Prothrombin time</w:t>
            </w:r>
          </w:p>
        </w:tc>
        <w:tc>
          <w:tcPr>
            <w:tcW w:w="2425" w:type="dxa"/>
          </w:tcPr>
          <w:p w14:paraId="233490A2" w14:textId="27C32D4B" w:rsidR="009E6A46" w:rsidRPr="00345DA5" w:rsidRDefault="0014757E">
            <w:pPr>
              <w:rPr>
                <w:sz w:val="22"/>
              </w:rPr>
            </w:pPr>
            <w:r w:rsidRPr="00345DA5">
              <w:rPr>
                <w:sz w:val="22"/>
              </w:rPr>
              <w:t>11 to 13.5 seconds</w:t>
            </w:r>
            <w:ins w:id="199" w:author="Mathias Blom" w:date="2017-10-29T17:29:00Z">
              <w:r w:rsidR="00D5497E">
                <w:rPr>
                  <w:sz w:val="22"/>
                </w:rPr>
                <w:t xml:space="preserve"> Use PTT to define ‘coagulation abnormalities’ instead.</w:t>
              </w:r>
            </w:ins>
          </w:p>
        </w:tc>
      </w:tr>
      <w:tr w:rsidR="00850AE8" w:rsidRPr="00345DA5" w14:paraId="513FC5C8" w14:textId="77777777" w:rsidTr="00850AE8">
        <w:tc>
          <w:tcPr>
            <w:tcW w:w="3668" w:type="dxa"/>
          </w:tcPr>
          <w:p w14:paraId="58DA176F"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INR</w:t>
            </w:r>
          </w:p>
        </w:tc>
        <w:tc>
          <w:tcPr>
            <w:tcW w:w="3257" w:type="dxa"/>
          </w:tcPr>
          <w:p w14:paraId="41C1E6F9" w14:textId="77777777" w:rsidR="009E6A46" w:rsidRPr="00345DA5" w:rsidRDefault="0096733D">
            <w:pPr>
              <w:rPr>
                <w:sz w:val="22"/>
              </w:rPr>
            </w:pPr>
            <w:r w:rsidRPr="00345DA5">
              <w:rPr>
                <w:sz w:val="22"/>
              </w:rPr>
              <w:t>international normalized ratio</w:t>
            </w:r>
          </w:p>
        </w:tc>
        <w:tc>
          <w:tcPr>
            <w:tcW w:w="2425" w:type="dxa"/>
          </w:tcPr>
          <w:p w14:paraId="46C6BCA4" w14:textId="3EC002DE" w:rsidR="009E6A46" w:rsidRPr="00345DA5" w:rsidRDefault="0096733D">
            <w:pPr>
              <w:rPr>
                <w:sz w:val="22"/>
              </w:rPr>
            </w:pPr>
            <w:r w:rsidRPr="00345DA5">
              <w:rPr>
                <w:sz w:val="22"/>
              </w:rPr>
              <w:t>INR of 1.1 or below is considered normal</w:t>
            </w:r>
            <w:ins w:id="200" w:author="Mathias Blom" w:date="2017-10-29T17:29:00Z">
              <w:r w:rsidR="00D5497E">
                <w:rPr>
                  <w:sz w:val="22"/>
                </w:rPr>
                <w:t xml:space="preserve"> </w:t>
              </w:r>
              <w:r w:rsidR="00D5497E">
                <w:rPr>
                  <w:sz w:val="22"/>
                </w:rPr>
                <w:t>This can be used in defining ‘coagulation abnormalities’ in conjunction to ‘severe sepsis’ (outlined above). See closer description in pasted table below.</w:t>
              </w:r>
            </w:ins>
          </w:p>
        </w:tc>
      </w:tr>
      <w:tr w:rsidR="00850AE8" w:rsidRPr="00345DA5" w14:paraId="497F8BF0" w14:textId="77777777" w:rsidTr="00850AE8">
        <w:tc>
          <w:tcPr>
            <w:tcW w:w="3668" w:type="dxa"/>
          </w:tcPr>
          <w:p w14:paraId="16935A35"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Arterial_pH</w:t>
            </w:r>
          </w:p>
        </w:tc>
        <w:tc>
          <w:tcPr>
            <w:tcW w:w="3257" w:type="dxa"/>
          </w:tcPr>
          <w:p w14:paraId="2DF860D9" w14:textId="77777777" w:rsidR="009E6A46" w:rsidRPr="00345DA5" w:rsidRDefault="009E6A46">
            <w:pPr>
              <w:rPr>
                <w:sz w:val="22"/>
              </w:rPr>
            </w:pPr>
          </w:p>
        </w:tc>
        <w:tc>
          <w:tcPr>
            <w:tcW w:w="2425" w:type="dxa"/>
          </w:tcPr>
          <w:p w14:paraId="2CA82426" w14:textId="6AD2EBD9" w:rsidR="009E6A46" w:rsidRPr="00D5497E" w:rsidRDefault="0096733D" w:rsidP="00B60678">
            <w:pPr>
              <w:rPr>
                <w:sz w:val="22"/>
              </w:rPr>
            </w:pPr>
            <w:r w:rsidRPr="00345DA5">
              <w:rPr>
                <w:sz w:val="22"/>
              </w:rPr>
              <w:t>7.35 to 7.45</w:t>
            </w:r>
            <w:ins w:id="201" w:author="Mathias Blom" w:date="2017-10-29T17:29:00Z">
              <w:r w:rsidR="00D5497E">
                <w:rPr>
                  <w:sz w:val="22"/>
                </w:rPr>
                <w:t xml:space="preserve"> </w:t>
              </w:r>
            </w:ins>
            <w:ins w:id="202" w:author="Mathias Blom" w:date="2017-10-29T17:31:00Z">
              <w:r w:rsidR="00B60678">
                <w:rPr>
                  <w:sz w:val="22"/>
                </w:rPr>
                <w:t>Low values</w:t>
              </w:r>
            </w:ins>
            <w:ins w:id="203" w:author="Mathias Blom" w:date="2017-10-29T17:29:00Z">
              <w:r w:rsidR="00D5497E">
                <w:rPr>
                  <w:sz w:val="22"/>
                </w:rPr>
                <w:t xml:space="preserve"> will </w:t>
              </w:r>
            </w:ins>
            <w:ins w:id="204" w:author="Mathias Blom" w:date="2017-10-29T17:32:00Z">
              <w:r w:rsidR="00B60678">
                <w:rPr>
                  <w:sz w:val="22"/>
                </w:rPr>
                <w:t xml:space="preserve">likely </w:t>
              </w:r>
            </w:ins>
            <w:ins w:id="205" w:author="Mathias Blom" w:date="2017-10-29T17:29:00Z">
              <w:r w:rsidR="00D5497E">
                <w:rPr>
                  <w:sz w:val="22"/>
                </w:rPr>
                <w:t>be a g</w:t>
              </w:r>
            </w:ins>
            <w:ins w:id="206" w:author="Mathias Blom" w:date="2017-10-29T17:32:00Z">
              <w:r w:rsidR="00B60678">
                <w:rPr>
                  <w:sz w:val="22"/>
                </w:rPr>
                <w:t>ood</w:t>
              </w:r>
            </w:ins>
            <w:ins w:id="207" w:author="Mathias Blom" w:date="2017-10-29T17:29:00Z">
              <w:r w:rsidR="00D5497E">
                <w:rPr>
                  <w:sz w:val="22"/>
                </w:rPr>
                <w:t xml:space="preserve"> </w:t>
              </w:r>
            </w:ins>
            <w:ins w:id="208" w:author="Mathias Blom" w:date="2017-10-29T17:31:00Z">
              <w:r w:rsidR="00B60678">
                <w:rPr>
                  <w:sz w:val="22"/>
                </w:rPr>
                <w:t>indi</w:t>
              </w:r>
            </w:ins>
            <w:ins w:id="209" w:author="Mathias Blom" w:date="2017-10-29T17:32:00Z">
              <w:r w:rsidR="00B60678">
                <w:rPr>
                  <w:sz w:val="22"/>
                </w:rPr>
                <w:t>c</w:t>
              </w:r>
            </w:ins>
            <w:ins w:id="210" w:author="Mathias Blom" w:date="2017-10-29T17:31:00Z">
              <w:r w:rsidR="00B60678">
                <w:rPr>
                  <w:sz w:val="22"/>
                </w:rPr>
                <w:t>ator of disease</w:t>
              </w:r>
            </w:ins>
            <w:ins w:id="211" w:author="Mathias Blom" w:date="2017-10-29T17:29:00Z">
              <w:r w:rsidR="00D5497E">
                <w:rPr>
                  <w:sz w:val="22"/>
                </w:rPr>
                <w:t xml:space="preserve">. There is some individual </w:t>
              </w:r>
            </w:ins>
            <w:ins w:id="212" w:author="Mathias Blom" w:date="2017-10-29T17:30:00Z">
              <w:r w:rsidR="00D5497E">
                <w:rPr>
                  <w:sz w:val="22"/>
                </w:rPr>
                <w:t xml:space="preserve">variation, but I’d suggest you create </w:t>
              </w:r>
            </w:ins>
            <w:ins w:id="213" w:author="Mathias Blom" w:date="2017-10-29T17:32:00Z">
              <w:r w:rsidR="00B60678">
                <w:rPr>
                  <w:sz w:val="22"/>
                </w:rPr>
                <w:t>at least two</w:t>
              </w:r>
            </w:ins>
            <w:ins w:id="214" w:author="Mathias Blom" w:date="2017-10-29T17:30:00Z">
              <w:r w:rsidR="00D5497E">
                <w:rPr>
                  <w:sz w:val="22"/>
                </w:rPr>
                <w:t xml:space="preserve"> dumm</w:t>
              </w:r>
            </w:ins>
            <w:ins w:id="215" w:author="Mathias Blom" w:date="2017-10-29T17:32:00Z">
              <w:r w:rsidR="00B60678">
                <w:rPr>
                  <w:sz w:val="22"/>
                </w:rPr>
                <w:t xml:space="preserve">ies, one </w:t>
              </w:r>
            </w:ins>
            <w:ins w:id="216" w:author="Mathias Blom" w:date="2017-10-29T17:30:00Z">
              <w:r w:rsidR="00B60678">
                <w:rPr>
                  <w:sz w:val="22"/>
                </w:rPr>
                <w:t xml:space="preserve">indicating pH &lt;7.00 and </w:t>
              </w:r>
              <w:r w:rsidR="00D5497E">
                <w:rPr>
                  <w:sz w:val="22"/>
                </w:rPr>
                <w:t xml:space="preserve">one indicating pH </w:t>
              </w:r>
              <w:r w:rsidR="00D5497E" w:rsidRPr="00D5497E">
                <w:rPr>
                  <w:sz w:val="22"/>
                  <w:rPrChange w:id="217" w:author="Mathias Blom" w:date="2017-10-29T17:30:00Z">
                    <w:rPr>
                      <w:sz w:val="22"/>
                      <w:lang w:val="sv-SE"/>
                    </w:rPr>
                  </w:rPrChange>
                </w:rPr>
                <w:t>[</w:t>
              </w:r>
              <w:r w:rsidR="00D5497E">
                <w:rPr>
                  <w:sz w:val="22"/>
                </w:rPr>
                <w:t>7.00-</w:t>
              </w:r>
              <w:r w:rsidR="00B60678">
                <w:rPr>
                  <w:sz w:val="22"/>
                </w:rPr>
                <w:t>7.</w:t>
              </w:r>
            </w:ins>
            <w:ins w:id="218" w:author="Mathias Blom" w:date="2017-10-29T17:32:00Z">
              <w:r w:rsidR="00B60678">
                <w:rPr>
                  <w:sz w:val="22"/>
                </w:rPr>
                <w:t>15</w:t>
              </w:r>
            </w:ins>
            <w:ins w:id="219" w:author="Mathias Blom" w:date="2017-10-29T17:30:00Z">
              <w:r w:rsidR="00B60678">
                <w:rPr>
                  <w:sz w:val="22"/>
                </w:rPr>
                <w:t>)</w:t>
              </w:r>
            </w:ins>
            <w:ins w:id="220" w:author="Mathias Blom" w:date="2017-10-29T17:32:00Z">
              <w:r w:rsidR="00B60678">
                <w:rPr>
                  <w:sz w:val="22"/>
                </w:rPr>
                <w:t xml:space="preserve">. It is a bit tricky to outline exactly where to put the cutoff against normal, since </w:t>
              </w:r>
            </w:ins>
            <w:ins w:id="221" w:author="Mathias Blom" w:date="2017-10-29T17:33:00Z">
              <w:r w:rsidR="00B60678">
                <w:rPr>
                  <w:sz w:val="22"/>
                </w:rPr>
                <w:t>patient</w:t>
              </w:r>
            </w:ins>
            <w:ins w:id="222" w:author="Mathias Blom" w:date="2017-10-29T17:32:00Z">
              <w:r w:rsidR="00B60678">
                <w:rPr>
                  <w:sz w:val="22"/>
                </w:rPr>
                <w:t>s with pH 7.15 are quite sick, but patients with pH 7.</w:t>
              </w:r>
            </w:ins>
            <w:ins w:id="223" w:author="Mathias Blom" w:date="2017-10-29T17:33:00Z">
              <w:r w:rsidR="00B60678">
                <w:rPr>
                  <w:sz w:val="22"/>
                </w:rPr>
                <w:t xml:space="preserve">30-7.35 can be quite ok (that depends on what is the underlying cause of low pH). </w:t>
              </w:r>
            </w:ins>
            <w:ins w:id="224" w:author="Mathias Blom" w:date="2017-10-29T17:35:00Z">
              <w:r w:rsidR="00B60678">
                <w:rPr>
                  <w:sz w:val="22"/>
                </w:rPr>
                <w:t xml:space="preserve">One suggestion (without having spent much time looking for references) is </w:t>
              </w:r>
              <w:r w:rsidR="00B60678" w:rsidRPr="00DE77F0">
                <w:rPr>
                  <w:sz w:val="22"/>
                </w:rPr>
                <w:t>[</w:t>
              </w:r>
              <w:r w:rsidR="00B60678">
                <w:rPr>
                  <w:sz w:val="22"/>
                </w:rPr>
                <w:t>7.</w:t>
              </w:r>
              <w:r w:rsidR="00B60678">
                <w:rPr>
                  <w:sz w:val="22"/>
                </w:rPr>
                <w:t>15</w:t>
              </w:r>
              <w:r w:rsidR="00B60678">
                <w:rPr>
                  <w:sz w:val="22"/>
                </w:rPr>
                <w:t>-7.</w:t>
              </w:r>
              <w:r w:rsidR="00B60678">
                <w:rPr>
                  <w:sz w:val="22"/>
                </w:rPr>
                <w:t>30</w:t>
              </w:r>
              <w:r w:rsidR="00B60678">
                <w:rPr>
                  <w:sz w:val="22"/>
                </w:rPr>
                <w:t>)</w:t>
              </w:r>
              <w:r w:rsidR="00B60678">
                <w:rPr>
                  <w:sz w:val="22"/>
                </w:rPr>
                <w:t>. As</w:t>
              </w:r>
            </w:ins>
            <w:ins w:id="225" w:author="Mathias Blom" w:date="2017-10-29T17:33:00Z">
              <w:r w:rsidR="00B60678">
                <w:rPr>
                  <w:sz w:val="22"/>
                </w:rPr>
                <w:t xml:space="preserve"> pH increase is </w:t>
              </w:r>
            </w:ins>
            <w:ins w:id="226" w:author="Mathias Blom" w:date="2017-10-29T17:35:00Z">
              <w:r w:rsidR="00B60678">
                <w:rPr>
                  <w:sz w:val="22"/>
                </w:rPr>
                <w:t>a</w:t>
              </w:r>
            </w:ins>
            <w:ins w:id="227" w:author="Mathias Blom" w:date="2017-10-29T17:33:00Z">
              <w:r w:rsidR="00B60678">
                <w:rPr>
                  <w:sz w:val="22"/>
                </w:rPr>
                <w:t xml:space="preserve"> </w:t>
              </w:r>
            </w:ins>
            <w:ins w:id="228" w:author="Mathias Blom" w:date="2017-10-29T17:35:00Z">
              <w:r w:rsidR="00B60678">
                <w:rPr>
                  <w:sz w:val="22"/>
                </w:rPr>
                <w:t xml:space="preserve">physiological </w:t>
              </w:r>
            </w:ins>
            <w:ins w:id="229" w:author="Mathias Blom" w:date="2017-10-29T17:33:00Z">
              <w:r w:rsidR="00B60678">
                <w:rPr>
                  <w:sz w:val="22"/>
                </w:rPr>
                <w:t>effect of hyper-ventilation</w:t>
              </w:r>
            </w:ins>
            <w:ins w:id="230" w:author="Mathias Blom" w:date="2017-10-29T17:35:00Z">
              <w:r w:rsidR="00B60678">
                <w:rPr>
                  <w:sz w:val="22"/>
                </w:rPr>
                <w:t>, y</w:t>
              </w:r>
              <w:r w:rsidR="00B60678">
                <w:rPr>
                  <w:sz w:val="22"/>
                </w:rPr>
                <w:t>ou will likely see some high pH values in the database</w:t>
              </w:r>
            </w:ins>
            <w:ins w:id="231" w:author="Mathias Blom" w:date="2017-10-29T17:33:00Z">
              <w:r w:rsidR="00B60678">
                <w:rPr>
                  <w:sz w:val="22"/>
                </w:rPr>
                <w:t>. This can happen consciously in the ICU and I think you should avoid including a dummy for high pH.</w:t>
              </w:r>
            </w:ins>
          </w:p>
        </w:tc>
      </w:tr>
      <w:tr w:rsidR="00850AE8" w:rsidRPr="00345DA5" w14:paraId="056746BE" w14:textId="77777777" w:rsidTr="00850AE8">
        <w:tc>
          <w:tcPr>
            <w:tcW w:w="3668" w:type="dxa"/>
          </w:tcPr>
          <w:p w14:paraId="3D2850A0" w14:textId="77777777" w:rsidR="009E6A46" w:rsidRPr="00345DA5" w:rsidRDefault="009E6A46">
            <w:pPr>
              <w:rPr>
                <w:rFonts w:ascii="Courier" w:hAnsi="Courier" w:cs="Courier New"/>
                <w:color w:val="FF0000"/>
                <w:sz w:val="20"/>
                <w:szCs w:val="21"/>
              </w:rPr>
            </w:pPr>
            <w:r w:rsidRPr="00345DA5">
              <w:rPr>
                <w:rFonts w:ascii="Courier" w:hAnsi="Courier" w:cs="Courier New"/>
                <w:color w:val="FF0000"/>
                <w:sz w:val="20"/>
                <w:szCs w:val="21"/>
              </w:rPr>
              <w:t>paO2</w:t>
            </w:r>
          </w:p>
        </w:tc>
        <w:tc>
          <w:tcPr>
            <w:tcW w:w="3257" w:type="dxa"/>
          </w:tcPr>
          <w:p w14:paraId="4EA9ED2E" w14:textId="77777777" w:rsidR="009E6A46" w:rsidRPr="00345DA5" w:rsidRDefault="005E030E">
            <w:pPr>
              <w:rPr>
                <w:sz w:val="22"/>
              </w:rPr>
            </w:pPr>
            <w:r w:rsidRPr="00345DA5">
              <w:rPr>
                <w:sz w:val="22"/>
              </w:rPr>
              <w:t>partial pressure of arterial oxygen</w:t>
            </w:r>
          </w:p>
        </w:tc>
        <w:tc>
          <w:tcPr>
            <w:tcW w:w="2425" w:type="dxa"/>
          </w:tcPr>
          <w:p w14:paraId="67FCDC7E" w14:textId="77777777" w:rsidR="009E6A46" w:rsidRPr="00345DA5" w:rsidRDefault="005E030E" w:rsidP="005E030E">
            <w:pPr>
              <w:pStyle w:val="ListParagraph"/>
              <w:numPr>
                <w:ilvl w:val="0"/>
                <w:numId w:val="1"/>
              </w:numPr>
              <w:ind w:left="192" w:hanging="216"/>
              <w:rPr>
                <w:sz w:val="22"/>
              </w:rPr>
            </w:pPr>
            <w:r w:rsidRPr="00345DA5">
              <w:rPr>
                <w:sz w:val="22"/>
              </w:rPr>
              <w:t>greater than 80 mmHg/10.6 kPa</w:t>
            </w:r>
          </w:p>
          <w:p w14:paraId="6AA3C55B" w14:textId="77777777" w:rsidR="005E030E" w:rsidRPr="00345DA5" w:rsidRDefault="005E030E" w:rsidP="005E030E">
            <w:pPr>
              <w:pStyle w:val="ListParagraph"/>
              <w:numPr>
                <w:ilvl w:val="0"/>
                <w:numId w:val="1"/>
              </w:numPr>
              <w:ind w:left="192" w:hanging="216"/>
              <w:rPr>
                <w:rFonts w:ascii="Times New Roman" w:eastAsia="Times New Roman" w:hAnsi="Times New Roman" w:cs="Times New Roman"/>
                <w:sz w:val="22"/>
              </w:rPr>
            </w:pPr>
            <w:r w:rsidRPr="00345DA5">
              <w:rPr>
                <w:rFonts w:ascii="Arial" w:eastAsia="Times New Roman" w:hAnsi="Arial" w:cs="Arial"/>
                <w:color w:val="222222"/>
                <w:sz w:val="22"/>
                <w:shd w:val="clear" w:color="auto" w:fill="FFFFFF"/>
              </w:rPr>
              <w:t>90 - 95 mm Hg.</w:t>
            </w:r>
          </w:p>
          <w:p w14:paraId="27D7305E" w14:textId="3363A99D" w:rsidR="005E030E" w:rsidRPr="00345DA5" w:rsidRDefault="006E0B41" w:rsidP="001E0C38">
            <w:pPr>
              <w:rPr>
                <w:sz w:val="22"/>
              </w:rPr>
            </w:pPr>
            <w:ins w:id="232" w:author="Mathias Blom" w:date="2017-10-29T17:38:00Z">
              <w:r>
                <w:rPr>
                  <w:sz w:val="22"/>
                </w:rPr>
                <w:t>&gt;10.6kPa would be normal for most people</w:t>
              </w:r>
              <w:r w:rsidR="001E0C38">
                <w:rPr>
                  <w:sz w:val="22"/>
                </w:rPr>
                <w:t xml:space="preserve">. </w:t>
              </w:r>
            </w:ins>
            <w:ins w:id="233" w:author="Mathias Blom" w:date="2017-10-29T17:40:00Z">
              <w:r w:rsidR="001E0C38">
                <w:rPr>
                  <w:sz w:val="22"/>
                </w:rPr>
                <w:t>&lt;8.0 (I have no exact reference for this) would indicate that you have an oxygen-problem of some dignity.</w:t>
              </w:r>
            </w:ins>
          </w:p>
        </w:tc>
      </w:tr>
      <w:tr w:rsidR="00850AE8" w:rsidRPr="00345DA5" w14:paraId="1DBCF3E6" w14:textId="77777777" w:rsidTr="00850AE8">
        <w:tc>
          <w:tcPr>
            <w:tcW w:w="3668" w:type="dxa"/>
          </w:tcPr>
          <w:p w14:paraId="66118A2A"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paCO2</w:t>
            </w:r>
          </w:p>
        </w:tc>
        <w:tc>
          <w:tcPr>
            <w:tcW w:w="3257" w:type="dxa"/>
          </w:tcPr>
          <w:p w14:paraId="49EE4E5D" w14:textId="77777777" w:rsidR="009E6A46" w:rsidRPr="00345DA5" w:rsidRDefault="005E030E" w:rsidP="005E030E">
            <w:pPr>
              <w:rPr>
                <w:sz w:val="22"/>
              </w:rPr>
            </w:pPr>
            <w:r w:rsidRPr="00345DA5">
              <w:rPr>
                <w:sz w:val="22"/>
              </w:rPr>
              <w:t>partial pressure of arterial carbon dioxide</w:t>
            </w:r>
          </w:p>
        </w:tc>
        <w:tc>
          <w:tcPr>
            <w:tcW w:w="2425" w:type="dxa"/>
          </w:tcPr>
          <w:p w14:paraId="56412F35" w14:textId="1FF5FBE9" w:rsidR="009E6A46" w:rsidRPr="00345DA5" w:rsidRDefault="005E030E">
            <w:pPr>
              <w:rPr>
                <w:sz w:val="22"/>
              </w:rPr>
            </w:pPr>
            <w:r w:rsidRPr="00345DA5">
              <w:rPr>
                <w:sz w:val="22"/>
              </w:rPr>
              <w:t xml:space="preserve">35 - </w:t>
            </w:r>
            <w:r w:rsidR="0093044D" w:rsidRPr="00345DA5">
              <w:rPr>
                <w:sz w:val="22"/>
              </w:rPr>
              <w:t>45 mmHg (</w:t>
            </w:r>
            <w:r w:rsidRPr="00345DA5">
              <w:rPr>
                <w:sz w:val="22"/>
              </w:rPr>
              <w:t>4.7 - 6.0 kPa)</w:t>
            </w:r>
            <w:ins w:id="234" w:author="Mathias Blom" w:date="2017-10-29T17:40:00Z">
              <w:r w:rsidR="001E0C38">
                <w:rPr>
                  <w:sz w:val="22"/>
                </w:rPr>
                <w:t xml:space="preserve"> When it comes to paCO2, this is most often a problem if it is high (low values indicate hyper-ventilation, which could be due to a variety of reasons). </w:t>
              </w:r>
            </w:ins>
            <w:ins w:id="235" w:author="Mathias Blom" w:date="2017-10-29T17:41:00Z">
              <w:r w:rsidR="001E0C38">
                <w:rPr>
                  <w:sz w:val="22"/>
                </w:rPr>
                <w:t>&gt;6.0 would likely capture difficulties in getting rid of CO2 in most people (higher values are worse, but I can</w:t>
              </w:r>
            </w:ins>
            <w:ins w:id="236" w:author="Mathias Blom" w:date="2017-10-29T17:42:00Z">
              <w:r w:rsidR="001E0C38">
                <w:rPr>
                  <w:sz w:val="22"/>
                </w:rPr>
                <w:t>’t come up with an exact cutoff. What one could expect is also quite dependent on if the patient has COPD. In patients without COPD, &gt;6.0 would definitely indicate disease).</w:t>
              </w:r>
            </w:ins>
          </w:p>
        </w:tc>
      </w:tr>
      <w:tr w:rsidR="00850AE8" w:rsidRPr="00345DA5" w14:paraId="7CB618AA" w14:textId="77777777" w:rsidTr="00850AE8">
        <w:trPr>
          <w:trHeight w:val="278"/>
        </w:trPr>
        <w:tc>
          <w:tcPr>
            <w:tcW w:w="3668" w:type="dxa"/>
          </w:tcPr>
          <w:p w14:paraId="74E58AC1"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Arterial_BE</w:t>
            </w:r>
          </w:p>
        </w:tc>
        <w:tc>
          <w:tcPr>
            <w:tcW w:w="3257" w:type="dxa"/>
          </w:tcPr>
          <w:p w14:paraId="250903E7" w14:textId="77777777" w:rsidR="009E6A46" w:rsidRPr="00345DA5" w:rsidRDefault="0042381F">
            <w:pPr>
              <w:rPr>
                <w:sz w:val="22"/>
              </w:rPr>
            </w:pPr>
            <w:r w:rsidRPr="00345DA5">
              <w:rPr>
                <w:sz w:val="22"/>
              </w:rPr>
              <w:t>Base excess: is derived from pH, Hb, body temperature, and pCO2. BE quantifies the metabolic portion and essentially tells us how much acid or base is needed to titrate patient to pH=7.4 if the pCO2 is held steady at 40 mmHg.</w:t>
            </w:r>
          </w:p>
        </w:tc>
        <w:tc>
          <w:tcPr>
            <w:tcW w:w="2425" w:type="dxa"/>
          </w:tcPr>
          <w:p w14:paraId="65E77D12" w14:textId="462A2E8B" w:rsidR="009E6A46" w:rsidRPr="00345DA5" w:rsidRDefault="0042381F">
            <w:pPr>
              <w:rPr>
                <w:sz w:val="22"/>
              </w:rPr>
            </w:pPr>
            <w:r w:rsidRPr="00345DA5">
              <w:rPr>
                <w:sz w:val="22"/>
              </w:rPr>
              <w:t>-4 to +4 mmol/L</w:t>
            </w:r>
            <w:ins w:id="237" w:author="Mathias Blom" w:date="2017-10-29T17:42:00Z">
              <w:r w:rsidR="008A6335">
                <w:rPr>
                  <w:sz w:val="22"/>
                </w:rPr>
                <w:t xml:space="preserve"> This is less important when you already include pH, paCO2 and paO2.</w:t>
              </w:r>
            </w:ins>
          </w:p>
        </w:tc>
      </w:tr>
      <w:tr w:rsidR="00850AE8" w:rsidRPr="00345DA5" w14:paraId="3B713286" w14:textId="77777777" w:rsidTr="00850AE8">
        <w:trPr>
          <w:trHeight w:val="278"/>
        </w:trPr>
        <w:tc>
          <w:tcPr>
            <w:tcW w:w="3668" w:type="dxa"/>
          </w:tcPr>
          <w:p w14:paraId="70DD3EFF"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Arterial_lactate</w:t>
            </w:r>
          </w:p>
        </w:tc>
        <w:tc>
          <w:tcPr>
            <w:tcW w:w="3257" w:type="dxa"/>
          </w:tcPr>
          <w:p w14:paraId="72C6A59C" w14:textId="77777777" w:rsidR="009E6A46" w:rsidRPr="00345DA5" w:rsidRDefault="009E6A46">
            <w:pPr>
              <w:rPr>
                <w:sz w:val="22"/>
              </w:rPr>
            </w:pPr>
          </w:p>
        </w:tc>
        <w:tc>
          <w:tcPr>
            <w:tcW w:w="2425" w:type="dxa"/>
          </w:tcPr>
          <w:p w14:paraId="49CC3DF1" w14:textId="408FA9DE" w:rsidR="009E6A46" w:rsidRPr="00345DA5" w:rsidRDefault="00DA364A" w:rsidP="008A6335">
            <w:pPr>
              <w:rPr>
                <w:sz w:val="22"/>
              </w:rPr>
            </w:pPr>
            <w:r w:rsidRPr="00345DA5">
              <w:rPr>
                <w:sz w:val="22"/>
              </w:rPr>
              <w:t>0.5-1 mmol/L. Very sick patient’</w:t>
            </w:r>
            <w:r w:rsidR="002A2F8D" w:rsidRPr="00345DA5">
              <w:rPr>
                <w:sz w:val="22"/>
              </w:rPr>
              <w:t>s normal</w:t>
            </w:r>
            <w:r w:rsidRPr="00345DA5">
              <w:rPr>
                <w:sz w:val="22"/>
              </w:rPr>
              <w:t>: &lt;2.0 mmol/L</w:t>
            </w:r>
            <w:ins w:id="238" w:author="Mathias Blom" w:date="2017-10-29T17:43:00Z">
              <w:r w:rsidR="008A6335">
                <w:rPr>
                  <w:sz w:val="22"/>
                </w:rPr>
                <w:t xml:space="preserve"> This is </w:t>
              </w:r>
            </w:ins>
            <w:ins w:id="239" w:author="Mathias Blom" w:date="2017-10-29T17:44:00Z">
              <w:r w:rsidR="008A6335">
                <w:rPr>
                  <w:sz w:val="22"/>
                </w:rPr>
                <w:t xml:space="preserve">sometimes used as a </w:t>
              </w:r>
            </w:ins>
            <w:ins w:id="240" w:author="Mathias Blom" w:date="2017-10-29T17:43:00Z">
              <w:r w:rsidR="008A6335">
                <w:rPr>
                  <w:sz w:val="22"/>
                </w:rPr>
                <w:t xml:space="preserve">prognostic marker for death in sepsis. </w:t>
              </w:r>
            </w:ins>
            <w:ins w:id="241" w:author="Mathias Blom" w:date="2017-10-29T17:44:00Z">
              <w:r w:rsidR="008A6335">
                <w:rPr>
                  <w:sz w:val="22"/>
                </w:rPr>
                <w:t xml:space="preserve">If you use it to construct the ‘severe sepsis’ variable I suggested, definitions say &gt;1.0 mmol/L. Since it is a continuous measure and a lot of ICU patients are sick and have elevated values, I think it </w:t>
              </w:r>
            </w:ins>
            <w:ins w:id="242" w:author="Mathias Blom" w:date="2017-10-29T17:45:00Z">
              <w:r w:rsidR="008A6335">
                <w:rPr>
                  <w:sz w:val="22"/>
                </w:rPr>
                <w:t xml:space="preserve">could </w:t>
              </w:r>
            </w:ins>
            <w:ins w:id="243" w:author="Mathias Blom" w:date="2017-10-29T17:44:00Z">
              <w:r w:rsidR="008A6335">
                <w:rPr>
                  <w:sz w:val="22"/>
                </w:rPr>
                <w:t xml:space="preserve">make sense to create a dummy-variable </w:t>
              </w:r>
            </w:ins>
            <w:ins w:id="244" w:author="Mathias Blom" w:date="2017-10-29T17:45:00Z">
              <w:r w:rsidR="008A6335">
                <w:rPr>
                  <w:sz w:val="22"/>
                </w:rPr>
                <w:t>indicating &gt;2.0mmol/L also (but not to be used in defining ‘severe sepsis’).</w:t>
              </w:r>
            </w:ins>
          </w:p>
        </w:tc>
      </w:tr>
      <w:tr w:rsidR="00850AE8" w:rsidRPr="00345DA5" w14:paraId="0E439F1A" w14:textId="77777777" w:rsidTr="00850AE8">
        <w:trPr>
          <w:trHeight w:val="278"/>
        </w:trPr>
        <w:tc>
          <w:tcPr>
            <w:tcW w:w="3668" w:type="dxa"/>
          </w:tcPr>
          <w:p w14:paraId="00AC0EB5" w14:textId="77777777" w:rsidR="009E6A46" w:rsidRPr="00345DA5" w:rsidRDefault="009E6A46">
            <w:pPr>
              <w:rPr>
                <w:rFonts w:ascii="Courier" w:hAnsi="Courier" w:cs="Courier New"/>
                <w:color w:val="000000"/>
                <w:sz w:val="20"/>
                <w:szCs w:val="21"/>
              </w:rPr>
            </w:pPr>
            <w:r w:rsidRPr="00345DA5">
              <w:rPr>
                <w:rFonts w:ascii="Courier" w:hAnsi="Courier" w:cs="Courier New"/>
                <w:color w:val="000000"/>
                <w:sz w:val="20"/>
                <w:szCs w:val="21"/>
              </w:rPr>
              <w:t>HCO3</w:t>
            </w:r>
          </w:p>
        </w:tc>
        <w:tc>
          <w:tcPr>
            <w:tcW w:w="3257" w:type="dxa"/>
          </w:tcPr>
          <w:p w14:paraId="63BCE8EE" w14:textId="77777777" w:rsidR="009E6A46" w:rsidRPr="00345DA5" w:rsidRDefault="009E6A46">
            <w:pPr>
              <w:rPr>
                <w:sz w:val="22"/>
              </w:rPr>
            </w:pPr>
          </w:p>
        </w:tc>
        <w:tc>
          <w:tcPr>
            <w:tcW w:w="2425" w:type="dxa"/>
          </w:tcPr>
          <w:p w14:paraId="6140CE9F" w14:textId="11AF742E" w:rsidR="009E6A46" w:rsidRPr="00345DA5" w:rsidRDefault="00DA364A">
            <w:pPr>
              <w:rPr>
                <w:sz w:val="22"/>
              </w:rPr>
            </w:pPr>
            <w:r w:rsidRPr="00345DA5">
              <w:rPr>
                <w:sz w:val="22"/>
              </w:rPr>
              <w:t>22 to 28 mEq/L</w:t>
            </w:r>
            <w:ins w:id="245" w:author="Mathias Blom" w:date="2017-10-29T17:45:00Z">
              <w:r w:rsidR="0001011C">
                <w:rPr>
                  <w:sz w:val="22"/>
                </w:rPr>
                <w:t xml:space="preserve"> </w:t>
              </w:r>
            </w:ins>
            <w:ins w:id="246" w:author="Mathias Blom" w:date="2017-10-29T17:46:00Z">
              <w:r w:rsidR="0001011C">
                <w:rPr>
                  <w:sz w:val="22"/>
                </w:rPr>
                <w:t>This is less important when you already include pH, paCO2 and paO2.</w:t>
              </w:r>
            </w:ins>
          </w:p>
        </w:tc>
      </w:tr>
      <w:tr w:rsidR="00850AE8" w:rsidRPr="00345DA5" w14:paraId="203A75D9" w14:textId="77777777" w:rsidTr="00850AE8">
        <w:trPr>
          <w:trHeight w:val="278"/>
        </w:trPr>
        <w:tc>
          <w:tcPr>
            <w:tcW w:w="3668" w:type="dxa"/>
          </w:tcPr>
          <w:p w14:paraId="533B6D27" w14:textId="77777777" w:rsidR="009E6A46" w:rsidRPr="00345DA5" w:rsidRDefault="009E6A46">
            <w:pPr>
              <w:rPr>
                <w:rFonts w:ascii="Courier" w:hAnsi="Courier" w:cs="Courier New"/>
                <w:color w:val="FF0000"/>
                <w:sz w:val="20"/>
                <w:szCs w:val="21"/>
              </w:rPr>
            </w:pPr>
            <w:r w:rsidRPr="00345DA5">
              <w:rPr>
                <w:rFonts w:ascii="Courier" w:hAnsi="Courier" w:cs="Courier New"/>
                <w:color w:val="FF0000"/>
                <w:sz w:val="20"/>
                <w:szCs w:val="21"/>
              </w:rPr>
              <w:t>PaO2_FiO2</w:t>
            </w:r>
          </w:p>
        </w:tc>
        <w:tc>
          <w:tcPr>
            <w:tcW w:w="3257" w:type="dxa"/>
          </w:tcPr>
          <w:p w14:paraId="29D760AA" w14:textId="77777777" w:rsidR="009E6A46" w:rsidRPr="00345DA5" w:rsidRDefault="009E6A46">
            <w:pPr>
              <w:rPr>
                <w:sz w:val="22"/>
              </w:rPr>
            </w:pPr>
          </w:p>
        </w:tc>
        <w:tc>
          <w:tcPr>
            <w:tcW w:w="2425" w:type="dxa"/>
          </w:tcPr>
          <w:p w14:paraId="46A41806" w14:textId="1089DB9E" w:rsidR="0001011C" w:rsidRPr="00345DA5" w:rsidRDefault="0042381F">
            <w:pPr>
              <w:rPr>
                <w:sz w:val="22"/>
              </w:rPr>
            </w:pPr>
            <w:r w:rsidRPr="00345DA5">
              <w:rPr>
                <w:sz w:val="22"/>
              </w:rPr>
              <w:t>Approx. 500</w:t>
            </w:r>
            <w:ins w:id="247" w:author="Mathias Blom" w:date="2017-10-29T17:46:00Z">
              <w:r w:rsidR="0001011C">
                <w:rPr>
                  <w:sz w:val="22"/>
                </w:rPr>
                <w:t xml:space="preserve"> &lt;300 indicates organ-dysfunction of the lung according to the ‘severe sepsis’ criteria posted in the table below. Beware of potential collinearity if you use a dummy indicating this while also using a </w:t>
              </w:r>
            </w:ins>
            <w:ins w:id="248" w:author="Mathias Blom" w:date="2017-10-29T17:47:00Z">
              <w:r w:rsidR="0001011C">
                <w:rPr>
                  <w:sz w:val="22"/>
                </w:rPr>
                <w:t>‘severe sepsis’ variable.</w:t>
              </w:r>
            </w:ins>
          </w:p>
        </w:tc>
      </w:tr>
      <w:tr w:rsidR="00850AE8" w:rsidRPr="00345DA5" w14:paraId="3141E828" w14:textId="77777777" w:rsidTr="00850AE8">
        <w:trPr>
          <w:trHeight w:val="278"/>
        </w:trPr>
        <w:tc>
          <w:tcPr>
            <w:tcW w:w="3668" w:type="dxa"/>
          </w:tcPr>
          <w:p w14:paraId="7DC7CD3C" w14:textId="54DCC8A5" w:rsidR="009E6A46" w:rsidRPr="00345DA5" w:rsidRDefault="009E6A46">
            <w:pPr>
              <w:rPr>
                <w:rFonts w:ascii="Courier" w:hAnsi="Courier" w:cs="Courier New"/>
                <w:color w:val="FF0000"/>
                <w:sz w:val="20"/>
                <w:szCs w:val="21"/>
              </w:rPr>
            </w:pPr>
            <w:r w:rsidRPr="00345DA5">
              <w:rPr>
                <w:rFonts w:ascii="Courier" w:hAnsi="Courier" w:cs="Courier New"/>
                <w:color w:val="FF0000"/>
                <w:sz w:val="20"/>
                <w:szCs w:val="21"/>
              </w:rPr>
              <w:t>output_total</w:t>
            </w:r>
          </w:p>
        </w:tc>
        <w:tc>
          <w:tcPr>
            <w:tcW w:w="3257" w:type="dxa"/>
          </w:tcPr>
          <w:p w14:paraId="75197AF8" w14:textId="27BFF4E8" w:rsidR="009E6A46" w:rsidRPr="00345DA5" w:rsidRDefault="007E79CB">
            <w:pPr>
              <w:rPr>
                <w:sz w:val="22"/>
              </w:rPr>
            </w:pPr>
            <w:r w:rsidRPr="00345DA5">
              <w:rPr>
                <w:sz w:val="22"/>
              </w:rPr>
              <w:t>Urine output</w:t>
            </w:r>
            <w:r w:rsidR="007140DE" w:rsidRPr="00345DA5">
              <w:rPr>
                <w:sz w:val="22"/>
              </w:rPr>
              <w:t xml:space="preserve"> (majority&lt;15,000)</w:t>
            </w:r>
          </w:p>
        </w:tc>
        <w:tc>
          <w:tcPr>
            <w:tcW w:w="2425" w:type="dxa"/>
          </w:tcPr>
          <w:p w14:paraId="6D8F65D1" w14:textId="1E9ECF42" w:rsidR="009E6A46" w:rsidRPr="00345DA5" w:rsidRDefault="00664EA6">
            <w:pPr>
              <w:rPr>
                <w:sz w:val="22"/>
              </w:rPr>
            </w:pPr>
            <w:ins w:id="249" w:author="Mathias Blom" w:date="2017-10-29T17:49:00Z">
              <w:r>
                <w:rPr>
                  <w:sz w:val="22"/>
                </w:rPr>
                <w:t>I wonder if this could be urine output per 24h or something like that. I’d suggest going with the output_4hourly variable below, since its relation to time is much more clear.</w:t>
              </w:r>
            </w:ins>
          </w:p>
        </w:tc>
      </w:tr>
      <w:tr w:rsidR="00850AE8" w:rsidRPr="00345DA5" w14:paraId="24389701" w14:textId="77777777" w:rsidTr="00850AE8">
        <w:trPr>
          <w:trHeight w:val="278"/>
        </w:trPr>
        <w:tc>
          <w:tcPr>
            <w:tcW w:w="3668" w:type="dxa"/>
          </w:tcPr>
          <w:p w14:paraId="4874094B" w14:textId="77777777" w:rsidR="009E6A46" w:rsidRPr="00345DA5" w:rsidRDefault="009E6A46" w:rsidP="009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FF0000"/>
                <w:sz w:val="20"/>
                <w:szCs w:val="21"/>
              </w:rPr>
            </w:pPr>
            <w:r w:rsidRPr="009E6A46">
              <w:rPr>
                <w:rFonts w:ascii="Courier" w:hAnsi="Courier" w:cs="Courier New"/>
                <w:color w:val="FF0000"/>
                <w:sz w:val="20"/>
                <w:szCs w:val="21"/>
              </w:rPr>
              <w:t>output_4hourly</w:t>
            </w:r>
          </w:p>
        </w:tc>
        <w:tc>
          <w:tcPr>
            <w:tcW w:w="3257" w:type="dxa"/>
          </w:tcPr>
          <w:p w14:paraId="26955605" w14:textId="73CD5843" w:rsidR="009E6A46" w:rsidRPr="00345DA5" w:rsidRDefault="007140DE">
            <w:pPr>
              <w:rPr>
                <w:sz w:val="22"/>
              </w:rPr>
            </w:pPr>
            <w:r w:rsidRPr="00345DA5">
              <w:rPr>
                <w:sz w:val="22"/>
              </w:rPr>
              <w:t>Urine output every 4 hours (majority&lt;1,000)</w:t>
            </w:r>
          </w:p>
        </w:tc>
        <w:tc>
          <w:tcPr>
            <w:tcW w:w="2425" w:type="dxa"/>
          </w:tcPr>
          <w:p w14:paraId="4A11B424" w14:textId="4625440D" w:rsidR="009E6A46" w:rsidRPr="00345DA5" w:rsidRDefault="00E450F5">
            <w:pPr>
              <w:rPr>
                <w:rFonts w:ascii="Times New Roman" w:eastAsia="Times New Roman" w:hAnsi="Times New Roman" w:cs="Times New Roman"/>
                <w:sz w:val="22"/>
              </w:rPr>
            </w:pPr>
            <w:r w:rsidRPr="00345DA5">
              <w:rPr>
                <w:sz w:val="22"/>
              </w:rPr>
              <w:t xml:space="preserve">800 to 2000 milliliters </w:t>
            </w:r>
            <w:r w:rsidRPr="00345DA5">
              <w:rPr>
                <w:b/>
                <w:sz w:val="22"/>
              </w:rPr>
              <w:t xml:space="preserve">per day </w:t>
            </w:r>
            <w:r w:rsidRPr="00345DA5">
              <w:rPr>
                <w:rFonts w:ascii="Arial" w:eastAsia="Times New Roman" w:hAnsi="Arial" w:cs="Arial"/>
                <w:color w:val="222222"/>
                <w:sz w:val="22"/>
                <w:shd w:val="clear" w:color="auto" w:fill="FFFFFF"/>
              </w:rPr>
              <w:t>(with a normal fluid intake of about 2 liters per day)</w:t>
            </w:r>
            <w:ins w:id="250" w:author="Mathias Blom" w:date="2017-10-29T17:47:00Z">
              <w:r w:rsidR="0001011C">
                <w:rPr>
                  <w:rFonts w:ascii="Arial" w:eastAsia="Times New Roman" w:hAnsi="Arial" w:cs="Arial"/>
                  <w:color w:val="222222"/>
                  <w:sz w:val="22"/>
                  <w:shd w:val="clear" w:color="auto" w:fill="FFFFFF"/>
                </w:rPr>
                <w:t xml:space="preserve"> I’d suggest you use this to define acute oliguria (i.e. urine output </w:t>
              </w:r>
            </w:ins>
            <w:ins w:id="251" w:author="Mathias Blom" w:date="2017-10-29T17:48:00Z">
              <w:r w:rsidR="0001011C">
                <w:rPr>
                  <w:rFonts w:ascii="Arial" w:eastAsia="Times New Roman" w:hAnsi="Arial" w:cs="Arial"/>
                  <w:color w:val="222222"/>
                  <w:sz w:val="22"/>
                  <w:shd w:val="clear" w:color="auto" w:fill="FFFFFF"/>
                </w:rPr>
                <w:t>&lt;0.5ml/kg/hour). I think you would see that happen before people are put on RRT.</w:t>
              </w:r>
            </w:ins>
          </w:p>
        </w:tc>
      </w:tr>
      <w:tr w:rsidR="00850AE8" w:rsidRPr="00345DA5" w14:paraId="391819E2" w14:textId="77777777" w:rsidTr="00850AE8">
        <w:trPr>
          <w:trHeight w:val="278"/>
        </w:trPr>
        <w:tc>
          <w:tcPr>
            <w:tcW w:w="3668" w:type="dxa"/>
          </w:tcPr>
          <w:p w14:paraId="2A05D79B" w14:textId="77777777" w:rsidR="009E6A46" w:rsidRPr="00345DA5" w:rsidRDefault="009E6A46" w:rsidP="009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0"/>
                <w:szCs w:val="21"/>
              </w:rPr>
            </w:pPr>
            <w:r w:rsidRPr="009E6A46">
              <w:rPr>
                <w:rFonts w:ascii="Courier" w:hAnsi="Courier" w:cs="Courier New"/>
                <w:color w:val="FF0000"/>
                <w:sz w:val="20"/>
                <w:szCs w:val="21"/>
              </w:rPr>
              <w:t>cumulated_balance_tev</w:t>
            </w:r>
          </w:p>
        </w:tc>
        <w:tc>
          <w:tcPr>
            <w:tcW w:w="3257" w:type="dxa"/>
          </w:tcPr>
          <w:p w14:paraId="3D2D31C5" w14:textId="29B781B1" w:rsidR="009E6A46" w:rsidRPr="00345DA5" w:rsidRDefault="007140DE">
            <w:pPr>
              <w:rPr>
                <w:sz w:val="22"/>
              </w:rPr>
            </w:pPr>
            <w:r w:rsidRPr="00345DA5">
              <w:rPr>
                <w:sz w:val="22"/>
              </w:rPr>
              <w:t>??majority between -10,000~+20,000</w:t>
            </w:r>
          </w:p>
        </w:tc>
        <w:tc>
          <w:tcPr>
            <w:tcW w:w="2425" w:type="dxa"/>
          </w:tcPr>
          <w:p w14:paraId="09DB31F4" w14:textId="46F74751" w:rsidR="009E6A46" w:rsidRPr="00345DA5" w:rsidRDefault="0001011C" w:rsidP="0001011C">
            <w:pPr>
              <w:rPr>
                <w:sz w:val="22"/>
              </w:rPr>
            </w:pPr>
            <w:ins w:id="252" w:author="Mathias Blom" w:date="2017-10-29T17:48:00Z">
              <w:r>
                <w:rPr>
                  <w:sz w:val="22"/>
                </w:rPr>
                <w:t xml:space="preserve">Sounds like cumulative urine output. Sounds like it could refer to cumulative urine output during the ICU stay, which would be less useful since it is then also confounded by time. </w:t>
              </w:r>
            </w:ins>
          </w:p>
        </w:tc>
      </w:tr>
      <w:tr w:rsidR="00C42F33" w:rsidRPr="00345DA5" w14:paraId="2FED88A3" w14:textId="77777777" w:rsidTr="00DC392B">
        <w:trPr>
          <w:trHeight w:val="278"/>
        </w:trPr>
        <w:tc>
          <w:tcPr>
            <w:tcW w:w="9350" w:type="dxa"/>
            <w:gridSpan w:val="3"/>
          </w:tcPr>
          <w:p w14:paraId="6CA5CE70" w14:textId="77777777" w:rsidR="00C42F33" w:rsidRPr="00345DA5" w:rsidRDefault="00C42F33">
            <w:pPr>
              <w:rPr>
                <w:sz w:val="22"/>
              </w:rPr>
            </w:pPr>
            <w:r w:rsidRPr="00345DA5">
              <w:rPr>
                <w:b/>
                <w:sz w:val="22"/>
              </w:rPr>
              <w:t>INTERVENTIONS</w:t>
            </w:r>
          </w:p>
        </w:tc>
      </w:tr>
      <w:tr w:rsidR="00850AE8" w:rsidRPr="00345DA5" w14:paraId="60BF86BA" w14:textId="77777777" w:rsidTr="00850AE8">
        <w:trPr>
          <w:trHeight w:val="278"/>
        </w:trPr>
        <w:tc>
          <w:tcPr>
            <w:tcW w:w="3668" w:type="dxa"/>
          </w:tcPr>
          <w:p w14:paraId="469FA90F" w14:textId="77777777" w:rsidR="009E6A46" w:rsidRPr="00345DA5" w:rsidRDefault="009E6A46" w:rsidP="009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0"/>
                <w:szCs w:val="21"/>
              </w:rPr>
            </w:pPr>
            <w:r w:rsidRPr="009E6A46">
              <w:rPr>
                <w:rFonts w:ascii="Courier" w:hAnsi="Courier" w:cs="Courier New"/>
                <w:color w:val="000000"/>
                <w:sz w:val="20"/>
                <w:szCs w:val="21"/>
              </w:rPr>
              <w:t>median_dose_vaso</w:t>
            </w:r>
          </w:p>
        </w:tc>
        <w:tc>
          <w:tcPr>
            <w:tcW w:w="3257" w:type="dxa"/>
          </w:tcPr>
          <w:p w14:paraId="7625881A" w14:textId="77777777" w:rsidR="009E6A46" w:rsidRPr="00345DA5" w:rsidRDefault="009E6A46">
            <w:pPr>
              <w:rPr>
                <w:sz w:val="22"/>
              </w:rPr>
            </w:pPr>
          </w:p>
        </w:tc>
        <w:tc>
          <w:tcPr>
            <w:tcW w:w="2425" w:type="dxa"/>
          </w:tcPr>
          <w:p w14:paraId="18E33D9E" w14:textId="6B54CE96" w:rsidR="009E6A46" w:rsidRPr="00345DA5" w:rsidRDefault="007140DE">
            <w:pPr>
              <w:rPr>
                <w:sz w:val="22"/>
              </w:rPr>
            </w:pPr>
            <w:r w:rsidRPr="00345DA5">
              <w:rPr>
                <w:sz w:val="22"/>
              </w:rPr>
              <w:t>continuous</w:t>
            </w:r>
          </w:p>
        </w:tc>
      </w:tr>
      <w:tr w:rsidR="007140DE" w:rsidRPr="00345DA5" w14:paraId="42C9A913" w14:textId="77777777" w:rsidTr="00850AE8">
        <w:trPr>
          <w:trHeight w:val="278"/>
        </w:trPr>
        <w:tc>
          <w:tcPr>
            <w:tcW w:w="3668" w:type="dxa"/>
          </w:tcPr>
          <w:p w14:paraId="2EA06D7B" w14:textId="77777777" w:rsidR="007140DE" w:rsidRPr="00345DA5" w:rsidRDefault="007140DE" w:rsidP="009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0"/>
                <w:szCs w:val="21"/>
              </w:rPr>
            </w:pPr>
            <w:r w:rsidRPr="009E6A46">
              <w:rPr>
                <w:rFonts w:ascii="Courier" w:hAnsi="Courier" w:cs="Courier New"/>
                <w:color w:val="000000"/>
                <w:sz w:val="20"/>
                <w:szCs w:val="21"/>
              </w:rPr>
              <w:t>max_dose_vaso</w:t>
            </w:r>
          </w:p>
        </w:tc>
        <w:tc>
          <w:tcPr>
            <w:tcW w:w="3257" w:type="dxa"/>
          </w:tcPr>
          <w:p w14:paraId="5B94CE57" w14:textId="77777777" w:rsidR="007140DE" w:rsidRPr="00345DA5" w:rsidRDefault="007140DE">
            <w:pPr>
              <w:rPr>
                <w:sz w:val="22"/>
              </w:rPr>
            </w:pPr>
          </w:p>
        </w:tc>
        <w:tc>
          <w:tcPr>
            <w:tcW w:w="2425" w:type="dxa"/>
          </w:tcPr>
          <w:p w14:paraId="76BCC475" w14:textId="597A4070" w:rsidR="007140DE" w:rsidRPr="00345DA5" w:rsidRDefault="007140DE">
            <w:pPr>
              <w:rPr>
                <w:sz w:val="22"/>
              </w:rPr>
            </w:pPr>
            <w:r w:rsidRPr="00345DA5">
              <w:rPr>
                <w:sz w:val="22"/>
              </w:rPr>
              <w:t>continuous</w:t>
            </w:r>
          </w:p>
        </w:tc>
      </w:tr>
      <w:tr w:rsidR="007140DE" w:rsidRPr="00345DA5" w14:paraId="75C416FE" w14:textId="77777777" w:rsidTr="00850AE8">
        <w:trPr>
          <w:trHeight w:val="278"/>
        </w:trPr>
        <w:tc>
          <w:tcPr>
            <w:tcW w:w="3668" w:type="dxa"/>
          </w:tcPr>
          <w:p w14:paraId="4D681F62" w14:textId="77777777" w:rsidR="007140DE" w:rsidRPr="00345DA5" w:rsidRDefault="007140DE" w:rsidP="009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0"/>
                <w:szCs w:val="21"/>
              </w:rPr>
            </w:pPr>
            <w:r w:rsidRPr="009E6A46">
              <w:rPr>
                <w:rFonts w:ascii="Courier" w:hAnsi="Courier" w:cs="Courier New"/>
                <w:color w:val="000000"/>
                <w:sz w:val="20"/>
                <w:szCs w:val="21"/>
              </w:rPr>
              <w:t>input_total_tev</w:t>
            </w:r>
          </w:p>
        </w:tc>
        <w:tc>
          <w:tcPr>
            <w:tcW w:w="3257" w:type="dxa"/>
          </w:tcPr>
          <w:p w14:paraId="2E88D881" w14:textId="77777777" w:rsidR="007140DE" w:rsidRPr="00345DA5" w:rsidRDefault="007140DE">
            <w:pPr>
              <w:rPr>
                <w:sz w:val="22"/>
              </w:rPr>
            </w:pPr>
          </w:p>
        </w:tc>
        <w:tc>
          <w:tcPr>
            <w:tcW w:w="2425" w:type="dxa"/>
          </w:tcPr>
          <w:p w14:paraId="52E6A7E6" w14:textId="4206E406" w:rsidR="007140DE" w:rsidRPr="00345DA5" w:rsidRDefault="007140DE">
            <w:pPr>
              <w:rPr>
                <w:sz w:val="22"/>
              </w:rPr>
            </w:pPr>
            <w:r w:rsidRPr="00345DA5">
              <w:rPr>
                <w:sz w:val="22"/>
              </w:rPr>
              <w:t>continuous</w:t>
            </w:r>
          </w:p>
        </w:tc>
      </w:tr>
      <w:tr w:rsidR="007140DE" w:rsidRPr="00345DA5" w14:paraId="7655F1E8" w14:textId="77777777" w:rsidTr="00850AE8">
        <w:trPr>
          <w:trHeight w:val="278"/>
        </w:trPr>
        <w:tc>
          <w:tcPr>
            <w:tcW w:w="3668" w:type="dxa"/>
          </w:tcPr>
          <w:p w14:paraId="7EB2F273" w14:textId="77777777" w:rsidR="007140DE" w:rsidRPr="00345DA5" w:rsidRDefault="007140DE" w:rsidP="009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0"/>
                <w:szCs w:val="21"/>
              </w:rPr>
            </w:pPr>
            <w:r w:rsidRPr="009E6A46">
              <w:rPr>
                <w:rFonts w:ascii="Courier" w:hAnsi="Courier" w:cs="Courier New"/>
                <w:color w:val="000000"/>
                <w:sz w:val="20"/>
                <w:szCs w:val="21"/>
              </w:rPr>
              <w:t>input_4hourly_tev</w:t>
            </w:r>
          </w:p>
        </w:tc>
        <w:tc>
          <w:tcPr>
            <w:tcW w:w="3257" w:type="dxa"/>
          </w:tcPr>
          <w:p w14:paraId="320C2070" w14:textId="77777777" w:rsidR="007140DE" w:rsidRPr="00345DA5" w:rsidRDefault="007140DE">
            <w:pPr>
              <w:rPr>
                <w:sz w:val="22"/>
              </w:rPr>
            </w:pPr>
          </w:p>
        </w:tc>
        <w:tc>
          <w:tcPr>
            <w:tcW w:w="2425" w:type="dxa"/>
          </w:tcPr>
          <w:p w14:paraId="16452981" w14:textId="1D66A421" w:rsidR="007140DE" w:rsidRPr="00345DA5" w:rsidRDefault="007140DE">
            <w:pPr>
              <w:rPr>
                <w:sz w:val="22"/>
              </w:rPr>
            </w:pPr>
            <w:r w:rsidRPr="00345DA5">
              <w:rPr>
                <w:sz w:val="22"/>
              </w:rPr>
              <w:t>continuous</w:t>
            </w:r>
          </w:p>
        </w:tc>
      </w:tr>
      <w:tr w:rsidR="00850AE8" w:rsidRPr="00345DA5" w14:paraId="4FF2CF20" w14:textId="77777777" w:rsidTr="00850AE8">
        <w:trPr>
          <w:trHeight w:val="278"/>
        </w:trPr>
        <w:tc>
          <w:tcPr>
            <w:tcW w:w="3668" w:type="dxa"/>
          </w:tcPr>
          <w:p w14:paraId="5A2E4C63" w14:textId="77777777" w:rsidR="009E6A46" w:rsidRPr="00345DA5" w:rsidRDefault="009E6A46" w:rsidP="009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0"/>
                <w:szCs w:val="21"/>
              </w:rPr>
            </w:pPr>
            <w:r w:rsidRPr="009E6A46">
              <w:rPr>
                <w:rFonts w:ascii="Courier" w:hAnsi="Courier" w:cs="Courier New"/>
                <w:color w:val="000000"/>
                <w:sz w:val="20"/>
                <w:szCs w:val="21"/>
              </w:rPr>
              <w:t>sedation</w:t>
            </w:r>
          </w:p>
        </w:tc>
        <w:tc>
          <w:tcPr>
            <w:tcW w:w="3257" w:type="dxa"/>
          </w:tcPr>
          <w:p w14:paraId="3D355C97" w14:textId="77777777" w:rsidR="009E6A46" w:rsidRPr="00345DA5" w:rsidRDefault="009E6A46">
            <w:pPr>
              <w:rPr>
                <w:sz w:val="22"/>
              </w:rPr>
            </w:pPr>
          </w:p>
        </w:tc>
        <w:tc>
          <w:tcPr>
            <w:tcW w:w="2425" w:type="dxa"/>
          </w:tcPr>
          <w:p w14:paraId="432DD28A" w14:textId="7FF73618" w:rsidR="009E6A46" w:rsidRPr="00345DA5" w:rsidRDefault="007140DE">
            <w:pPr>
              <w:rPr>
                <w:sz w:val="22"/>
              </w:rPr>
            </w:pPr>
            <w:r w:rsidRPr="00345DA5">
              <w:rPr>
                <w:sz w:val="22"/>
              </w:rPr>
              <w:t>binary</w:t>
            </w:r>
          </w:p>
        </w:tc>
      </w:tr>
      <w:tr w:rsidR="00850AE8" w:rsidRPr="00345DA5" w14:paraId="2FCCF1F6" w14:textId="77777777" w:rsidTr="00850AE8">
        <w:tc>
          <w:tcPr>
            <w:tcW w:w="3668" w:type="dxa"/>
          </w:tcPr>
          <w:p w14:paraId="3100D40B" w14:textId="77777777" w:rsidR="009E6A46" w:rsidRPr="00345DA5" w:rsidRDefault="009E6A46" w:rsidP="009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0"/>
                <w:szCs w:val="21"/>
              </w:rPr>
            </w:pPr>
            <w:r w:rsidRPr="009E6A46">
              <w:rPr>
                <w:rFonts w:ascii="Courier" w:hAnsi="Courier" w:cs="Courier New"/>
                <w:color w:val="000000"/>
                <w:sz w:val="20"/>
                <w:szCs w:val="21"/>
              </w:rPr>
              <w:t>mechvent</w:t>
            </w:r>
          </w:p>
        </w:tc>
        <w:tc>
          <w:tcPr>
            <w:tcW w:w="3257" w:type="dxa"/>
          </w:tcPr>
          <w:p w14:paraId="07D38689" w14:textId="4A97ACC2" w:rsidR="009E6A46" w:rsidRPr="00345DA5" w:rsidRDefault="009E6A46">
            <w:pPr>
              <w:rPr>
                <w:sz w:val="22"/>
              </w:rPr>
            </w:pPr>
          </w:p>
        </w:tc>
        <w:tc>
          <w:tcPr>
            <w:tcW w:w="2425" w:type="dxa"/>
          </w:tcPr>
          <w:p w14:paraId="58DCF5C2" w14:textId="3A37A067" w:rsidR="009E6A46" w:rsidRPr="00345DA5" w:rsidRDefault="007140DE">
            <w:pPr>
              <w:rPr>
                <w:sz w:val="22"/>
              </w:rPr>
            </w:pPr>
            <w:r w:rsidRPr="00345DA5">
              <w:rPr>
                <w:sz w:val="22"/>
              </w:rPr>
              <w:t>binary</w:t>
            </w:r>
          </w:p>
        </w:tc>
      </w:tr>
      <w:tr w:rsidR="00850AE8" w:rsidRPr="00345DA5" w14:paraId="1FB1CDB6" w14:textId="77777777" w:rsidTr="00850AE8">
        <w:tc>
          <w:tcPr>
            <w:tcW w:w="3668" w:type="dxa"/>
          </w:tcPr>
          <w:p w14:paraId="646B4614" w14:textId="77777777" w:rsidR="009E6A46" w:rsidRPr="00345DA5" w:rsidRDefault="009E6A46" w:rsidP="009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0"/>
                <w:szCs w:val="21"/>
              </w:rPr>
            </w:pPr>
            <w:r w:rsidRPr="009E6A46">
              <w:rPr>
                <w:rFonts w:ascii="Courier" w:hAnsi="Courier" w:cs="Courier New"/>
                <w:color w:val="000000"/>
                <w:sz w:val="20"/>
                <w:szCs w:val="21"/>
              </w:rPr>
              <w:t>rrt</w:t>
            </w:r>
          </w:p>
        </w:tc>
        <w:tc>
          <w:tcPr>
            <w:tcW w:w="3257" w:type="dxa"/>
          </w:tcPr>
          <w:p w14:paraId="026C53B2" w14:textId="07933E4B" w:rsidR="009E6A46" w:rsidRPr="00345DA5" w:rsidRDefault="00221527">
            <w:pPr>
              <w:rPr>
                <w:sz w:val="22"/>
              </w:rPr>
            </w:pPr>
            <w:r w:rsidRPr="00345DA5">
              <w:rPr>
                <w:sz w:val="22"/>
              </w:rPr>
              <w:t>renal replacement therapy</w:t>
            </w:r>
            <w:r w:rsidR="00BB792B" w:rsidRPr="00345DA5">
              <w:rPr>
                <w:sz w:val="22"/>
              </w:rPr>
              <w:t xml:space="preserve"> </w:t>
            </w:r>
            <w:r w:rsidR="00117D1B" w:rsidRPr="00345DA5">
              <w:rPr>
                <w:sz w:val="22"/>
              </w:rPr>
              <w:t>(dialysis)</w:t>
            </w:r>
          </w:p>
        </w:tc>
        <w:tc>
          <w:tcPr>
            <w:tcW w:w="2425" w:type="dxa"/>
          </w:tcPr>
          <w:p w14:paraId="10D392C2" w14:textId="4EBAB23E" w:rsidR="009E6A46" w:rsidRPr="00345DA5" w:rsidRDefault="007140DE">
            <w:pPr>
              <w:rPr>
                <w:sz w:val="22"/>
              </w:rPr>
            </w:pPr>
            <w:r w:rsidRPr="00345DA5">
              <w:rPr>
                <w:sz w:val="22"/>
              </w:rPr>
              <w:t>binary</w:t>
            </w:r>
          </w:p>
        </w:tc>
      </w:tr>
      <w:tr w:rsidR="00C42F33" w:rsidRPr="00345DA5" w14:paraId="01360708" w14:textId="77777777" w:rsidTr="007E5618">
        <w:tc>
          <w:tcPr>
            <w:tcW w:w="9350" w:type="dxa"/>
            <w:gridSpan w:val="3"/>
          </w:tcPr>
          <w:p w14:paraId="032D7033" w14:textId="77777777" w:rsidR="00C42F33" w:rsidRPr="00345DA5" w:rsidRDefault="00C42F33">
            <w:pPr>
              <w:rPr>
                <w:sz w:val="22"/>
              </w:rPr>
            </w:pPr>
            <w:r w:rsidRPr="00345DA5">
              <w:rPr>
                <w:b/>
                <w:sz w:val="22"/>
              </w:rPr>
              <w:t>OUTCOME</w:t>
            </w:r>
          </w:p>
        </w:tc>
      </w:tr>
      <w:tr w:rsidR="00850AE8" w:rsidRPr="00345DA5" w14:paraId="52F1D660" w14:textId="77777777" w:rsidTr="00850AE8">
        <w:tc>
          <w:tcPr>
            <w:tcW w:w="3668" w:type="dxa"/>
          </w:tcPr>
          <w:p w14:paraId="10B881B9" w14:textId="77777777" w:rsidR="009E6A46" w:rsidRPr="00345DA5" w:rsidRDefault="009E6A46" w:rsidP="009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0"/>
                <w:szCs w:val="21"/>
              </w:rPr>
            </w:pPr>
            <w:r w:rsidRPr="009E6A46">
              <w:rPr>
                <w:rFonts w:ascii="Courier" w:hAnsi="Courier" w:cs="Courier New"/>
                <w:color w:val="000000"/>
                <w:sz w:val="20"/>
                <w:szCs w:val="21"/>
              </w:rPr>
              <w:t>died_in_hosp</w:t>
            </w:r>
          </w:p>
        </w:tc>
        <w:tc>
          <w:tcPr>
            <w:tcW w:w="3257" w:type="dxa"/>
          </w:tcPr>
          <w:p w14:paraId="11554915" w14:textId="77777777" w:rsidR="009E6A46" w:rsidRPr="00345DA5" w:rsidRDefault="009E6A46">
            <w:pPr>
              <w:rPr>
                <w:sz w:val="22"/>
              </w:rPr>
            </w:pPr>
          </w:p>
        </w:tc>
        <w:tc>
          <w:tcPr>
            <w:tcW w:w="2425" w:type="dxa"/>
          </w:tcPr>
          <w:p w14:paraId="0FE157CC" w14:textId="20EBD64C" w:rsidR="009E6A46" w:rsidRPr="00345DA5" w:rsidRDefault="003202F7">
            <w:pPr>
              <w:rPr>
                <w:sz w:val="22"/>
              </w:rPr>
            </w:pPr>
            <w:r w:rsidRPr="00345DA5">
              <w:rPr>
                <w:sz w:val="22"/>
              </w:rPr>
              <w:t>B</w:t>
            </w:r>
            <w:r w:rsidR="007140DE" w:rsidRPr="00345DA5">
              <w:rPr>
                <w:sz w:val="22"/>
              </w:rPr>
              <w:t>inary</w:t>
            </w:r>
            <w:ins w:id="253" w:author="Mathias Blom" w:date="2017-10-29T17:50:00Z">
              <w:r>
                <w:rPr>
                  <w:sz w:val="22"/>
                </w:rPr>
                <w:t xml:space="preserve"> (</w:t>
              </w:r>
              <w:r w:rsidR="00617FA1">
                <w:rPr>
                  <w:sz w:val="22"/>
                </w:rPr>
                <w:t>patient dies in hospital, but not necessarily in ICU)</w:t>
              </w:r>
            </w:ins>
          </w:p>
        </w:tc>
      </w:tr>
      <w:tr w:rsidR="00850AE8" w:rsidRPr="00345DA5" w14:paraId="6B5FFD9A" w14:textId="77777777" w:rsidTr="00850AE8">
        <w:tc>
          <w:tcPr>
            <w:tcW w:w="3668" w:type="dxa"/>
          </w:tcPr>
          <w:p w14:paraId="22BA05C9" w14:textId="77777777" w:rsidR="009E6A46" w:rsidRPr="00345DA5" w:rsidRDefault="009E6A46" w:rsidP="009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0"/>
                <w:szCs w:val="21"/>
              </w:rPr>
            </w:pPr>
            <w:r w:rsidRPr="009E6A46">
              <w:rPr>
                <w:rFonts w:ascii="Courier" w:hAnsi="Courier" w:cs="Courier New"/>
                <w:color w:val="000000"/>
                <w:sz w:val="20"/>
                <w:szCs w:val="21"/>
              </w:rPr>
              <w:t>mortality_90d</w:t>
            </w:r>
          </w:p>
        </w:tc>
        <w:tc>
          <w:tcPr>
            <w:tcW w:w="3257" w:type="dxa"/>
          </w:tcPr>
          <w:p w14:paraId="557CC510" w14:textId="77777777" w:rsidR="009E6A46" w:rsidRPr="00345DA5" w:rsidRDefault="009E6A46">
            <w:pPr>
              <w:rPr>
                <w:sz w:val="22"/>
              </w:rPr>
            </w:pPr>
          </w:p>
        </w:tc>
        <w:tc>
          <w:tcPr>
            <w:tcW w:w="2425" w:type="dxa"/>
          </w:tcPr>
          <w:p w14:paraId="2EA0D6DF" w14:textId="3C003454" w:rsidR="009E6A46" w:rsidRPr="00345DA5" w:rsidRDefault="003202F7">
            <w:pPr>
              <w:rPr>
                <w:sz w:val="22"/>
              </w:rPr>
            </w:pPr>
            <w:r w:rsidRPr="00345DA5">
              <w:rPr>
                <w:sz w:val="22"/>
              </w:rPr>
              <w:t>B</w:t>
            </w:r>
            <w:r w:rsidR="007140DE" w:rsidRPr="00345DA5">
              <w:rPr>
                <w:sz w:val="22"/>
              </w:rPr>
              <w:t>inary</w:t>
            </w:r>
            <w:ins w:id="254" w:author="Mathias Blom" w:date="2017-10-29T17:50:00Z">
              <w:r>
                <w:rPr>
                  <w:sz w:val="22"/>
                </w:rPr>
                <w:t xml:space="preserve"> (likely refers to all cause mortality within 90 days, i.e. also mortality that happens after the patient is discharged from the hospital).</w:t>
              </w:r>
            </w:ins>
          </w:p>
        </w:tc>
      </w:tr>
    </w:tbl>
    <w:p w14:paraId="5C90FFEB" w14:textId="32EF57BA" w:rsidR="00722F83" w:rsidRPr="00345DA5" w:rsidRDefault="002C3B03">
      <w:pPr>
        <w:rPr>
          <w:sz w:val="22"/>
        </w:rPr>
      </w:pPr>
      <w:r w:rsidRPr="009E6A46">
        <w:rPr>
          <w:rFonts w:ascii="Courier" w:hAnsi="Courier" w:cs="Courier New"/>
          <w:color w:val="000000"/>
          <w:sz w:val="20"/>
          <w:szCs w:val="21"/>
        </w:rPr>
        <w:t>mechvent</w:t>
      </w:r>
      <w:r w:rsidRPr="00345DA5">
        <w:rPr>
          <w:sz w:val="22"/>
        </w:rPr>
        <w:t xml:space="preserve">: once connect, </w:t>
      </w:r>
      <w:r w:rsidR="007140DE" w:rsidRPr="00345DA5">
        <w:rPr>
          <w:sz w:val="22"/>
        </w:rPr>
        <w:t xml:space="preserve">usually lasts for a while, like </w:t>
      </w:r>
      <w:r w:rsidRPr="00345DA5">
        <w:rPr>
          <w:sz w:val="22"/>
        </w:rPr>
        <w:t>at least a day, or more</w:t>
      </w:r>
      <w:r w:rsidR="007140DE" w:rsidRPr="00345DA5">
        <w:rPr>
          <w:sz w:val="22"/>
        </w:rPr>
        <w:t>. Do not</w:t>
      </w:r>
      <w:r w:rsidRPr="00345DA5">
        <w:rPr>
          <w:sz w:val="22"/>
        </w:rPr>
        <w:t xml:space="preserve"> change back forth very much. </w:t>
      </w:r>
    </w:p>
    <w:p w14:paraId="3C60872F" w14:textId="500BD794" w:rsidR="002C3B03" w:rsidRPr="00345DA5" w:rsidRDefault="002C3B03">
      <w:pPr>
        <w:rPr>
          <w:sz w:val="22"/>
        </w:rPr>
      </w:pPr>
      <w:r w:rsidRPr="00345DA5">
        <w:rPr>
          <w:sz w:val="22"/>
        </w:rPr>
        <w:t xml:space="preserve">rrt: </w:t>
      </w:r>
      <w:r w:rsidR="007140DE" w:rsidRPr="00345DA5">
        <w:rPr>
          <w:sz w:val="22"/>
        </w:rPr>
        <w:t xml:space="preserve">lasts </w:t>
      </w:r>
      <w:r w:rsidRPr="00345DA5">
        <w:rPr>
          <w:sz w:val="22"/>
        </w:rPr>
        <w:t>a few hours</w:t>
      </w:r>
      <w:r w:rsidR="007140DE" w:rsidRPr="00345DA5">
        <w:rPr>
          <w:sz w:val="22"/>
        </w:rPr>
        <w:t xml:space="preserve"> or longer</w:t>
      </w:r>
      <w:r w:rsidRPr="00345DA5">
        <w:rPr>
          <w:sz w:val="22"/>
        </w:rPr>
        <w:t>, but may have to do the next day.</w:t>
      </w:r>
      <w:r w:rsidR="007140DE" w:rsidRPr="00345DA5">
        <w:rPr>
          <w:sz w:val="22"/>
        </w:rPr>
        <w:t xml:space="preserve"> So more likely to see on-and-off switch.</w:t>
      </w:r>
    </w:p>
    <w:p w14:paraId="3EA9749D" w14:textId="77777777" w:rsidR="002C3B03" w:rsidRDefault="002C3B03">
      <w:pPr>
        <w:rPr>
          <w:ins w:id="255" w:author="Mathias Blom" w:date="2017-10-29T17:51:00Z"/>
          <w:sz w:val="22"/>
        </w:rPr>
      </w:pPr>
    </w:p>
    <w:p w14:paraId="6D6776A2" w14:textId="77777777" w:rsidR="00842BA7" w:rsidRDefault="00842BA7">
      <w:pPr>
        <w:rPr>
          <w:ins w:id="256" w:author="Mathias Blom" w:date="2017-10-29T16:42:00Z"/>
          <w:sz w:val="22"/>
        </w:rPr>
      </w:pPr>
    </w:p>
    <w:tbl>
      <w:tblPr>
        <w:tblStyle w:val="TableGrid"/>
        <w:tblW w:w="0" w:type="auto"/>
        <w:tblLook w:val="04A0" w:firstRow="1" w:lastRow="0" w:firstColumn="1" w:lastColumn="0" w:noHBand="0" w:noVBand="1"/>
      </w:tblPr>
      <w:tblGrid>
        <w:gridCol w:w="4675"/>
        <w:gridCol w:w="4675"/>
      </w:tblGrid>
      <w:tr w:rsidR="009A79D9" w14:paraId="0D1D585C" w14:textId="52FF06AF" w:rsidTr="001B6B6C">
        <w:trPr>
          <w:ins w:id="257" w:author="Mathias Blom" w:date="2017-10-29T16:43:00Z"/>
        </w:trPr>
        <w:tc>
          <w:tcPr>
            <w:tcW w:w="4675" w:type="dxa"/>
          </w:tcPr>
          <w:p w14:paraId="2B12D90C" w14:textId="3319887F" w:rsidR="009A79D9" w:rsidRPr="00CE116E" w:rsidRDefault="009A79D9">
            <w:pPr>
              <w:rPr>
                <w:ins w:id="258" w:author="Mathias Blom" w:date="2017-10-29T16:43:00Z"/>
                <w:b/>
                <w:sz w:val="22"/>
                <w:rPrChange w:id="259" w:author="Mathias Blom" w:date="2017-10-29T16:43:00Z">
                  <w:rPr>
                    <w:ins w:id="260" w:author="Mathias Blom" w:date="2017-10-29T16:43:00Z"/>
                    <w:sz w:val="22"/>
                  </w:rPr>
                </w:rPrChange>
              </w:rPr>
            </w:pPr>
            <w:ins w:id="261" w:author="Mathias Blom" w:date="2017-10-29T16:43:00Z">
              <w:r w:rsidRPr="00CE116E">
                <w:rPr>
                  <w:b/>
                  <w:rPrChange w:id="262" w:author="Mathias Blom" w:date="2017-10-29T16:43:00Z">
                    <w:rPr/>
                  </w:rPrChange>
                </w:rPr>
                <w:t>Organ-dysfunction variables</w:t>
              </w:r>
            </w:ins>
            <w:ins w:id="263" w:author="Mathias Blom" w:date="2017-10-29T17:51:00Z">
              <w:r w:rsidR="00A81D7E">
                <w:rPr>
                  <w:b/>
                </w:rPr>
                <w:t xml:space="preserve"> table</w:t>
              </w:r>
            </w:ins>
          </w:p>
        </w:tc>
        <w:tc>
          <w:tcPr>
            <w:tcW w:w="4675" w:type="dxa"/>
          </w:tcPr>
          <w:p w14:paraId="1CB043D0" w14:textId="77777777" w:rsidR="009A79D9" w:rsidRPr="009A79D9" w:rsidRDefault="009A79D9">
            <w:pPr>
              <w:rPr>
                <w:ins w:id="264" w:author="Mathias Blom" w:date="2017-10-29T16:43:00Z"/>
                <w:b/>
              </w:rPr>
            </w:pPr>
          </w:p>
        </w:tc>
      </w:tr>
      <w:tr w:rsidR="009A79D9" w14:paraId="116BCD50" w14:textId="31264D0B" w:rsidTr="001B6B6C">
        <w:trPr>
          <w:ins w:id="265" w:author="Mathias Blom" w:date="2017-10-29T16:43:00Z"/>
        </w:trPr>
        <w:tc>
          <w:tcPr>
            <w:tcW w:w="4675" w:type="dxa"/>
          </w:tcPr>
          <w:p w14:paraId="021597C3" w14:textId="38176DBA" w:rsidR="009A79D9" w:rsidRDefault="009A79D9">
            <w:pPr>
              <w:rPr>
                <w:ins w:id="266" w:author="Mathias Blom" w:date="2017-10-29T16:43:00Z"/>
                <w:sz w:val="22"/>
              </w:rPr>
            </w:pPr>
            <w:ins w:id="267" w:author="Mathias Blom" w:date="2017-10-29T16:43:00Z">
              <w:r w:rsidRPr="00F92952">
                <w:t>Arterial hypoxemia (ratio of the partial pressure of arterial oxygen to the fraction of inspired oxygen, &lt;300)</w:t>
              </w:r>
            </w:ins>
          </w:p>
        </w:tc>
        <w:tc>
          <w:tcPr>
            <w:tcW w:w="4675" w:type="dxa"/>
          </w:tcPr>
          <w:p w14:paraId="2566679B" w14:textId="11392D3D" w:rsidR="009A79D9" w:rsidRPr="00F92952" w:rsidRDefault="009A79D9">
            <w:pPr>
              <w:rPr>
                <w:ins w:id="268" w:author="Mathias Blom" w:date="2017-10-29T16:43:00Z"/>
              </w:rPr>
            </w:pPr>
            <w:ins w:id="269" w:author="Mathias Blom" w:date="2017-10-29T16:45:00Z">
              <w:r>
                <w:rPr>
                  <w:rFonts w:ascii="Courier" w:hAnsi="Courier" w:cs="Courier New"/>
                  <w:color w:val="FF0000"/>
                  <w:sz w:val="20"/>
                  <w:szCs w:val="21"/>
                </w:rPr>
                <w:t>Can be calculated using ‘</w:t>
              </w:r>
            </w:ins>
            <w:ins w:id="270" w:author="Mathias Blom" w:date="2017-10-29T16:44:00Z">
              <w:r w:rsidRPr="00345DA5">
                <w:rPr>
                  <w:rFonts w:ascii="Courier" w:hAnsi="Courier" w:cs="Courier New"/>
                  <w:color w:val="FF0000"/>
                  <w:sz w:val="20"/>
                  <w:szCs w:val="21"/>
                </w:rPr>
                <w:t>PaO2_FiO2</w:t>
              </w:r>
            </w:ins>
            <w:ins w:id="271" w:author="Mathias Blom" w:date="2017-10-29T16:45:00Z">
              <w:r>
                <w:rPr>
                  <w:rFonts w:ascii="Courier" w:hAnsi="Courier" w:cs="Courier New"/>
                  <w:color w:val="FF0000"/>
                  <w:sz w:val="20"/>
                  <w:szCs w:val="21"/>
                </w:rPr>
                <w:t>’ variable</w:t>
              </w:r>
            </w:ins>
          </w:p>
        </w:tc>
      </w:tr>
      <w:tr w:rsidR="009A79D9" w14:paraId="000DF0B4" w14:textId="64A15928" w:rsidTr="001B6B6C">
        <w:trPr>
          <w:ins w:id="272" w:author="Mathias Blom" w:date="2017-10-29T16:43:00Z"/>
        </w:trPr>
        <w:tc>
          <w:tcPr>
            <w:tcW w:w="4675" w:type="dxa"/>
          </w:tcPr>
          <w:p w14:paraId="560B06BA" w14:textId="75D93901" w:rsidR="009A79D9" w:rsidRDefault="009A79D9">
            <w:pPr>
              <w:rPr>
                <w:ins w:id="273" w:author="Mathias Blom" w:date="2017-10-29T16:43:00Z"/>
                <w:sz w:val="22"/>
              </w:rPr>
            </w:pPr>
            <w:ins w:id="274" w:author="Mathias Blom" w:date="2017-10-29T16:43:00Z">
              <w:r w:rsidRPr="00F92952">
                <w:t>Acute oliguria (urine output, &lt;0.5 ml/kg/hr or 45 ml/hr for at least 2 hr)</w:t>
              </w:r>
            </w:ins>
          </w:p>
        </w:tc>
        <w:tc>
          <w:tcPr>
            <w:tcW w:w="4675" w:type="dxa"/>
          </w:tcPr>
          <w:p w14:paraId="1CE6480C" w14:textId="3C50AD59" w:rsidR="009A79D9" w:rsidRPr="00F92952" w:rsidRDefault="009A79D9">
            <w:pPr>
              <w:rPr>
                <w:ins w:id="275" w:author="Mathias Blom" w:date="2017-10-29T16:43:00Z"/>
              </w:rPr>
            </w:pPr>
            <w:ins w:id="276" w:author="Mathias Blom" w:date="2017-10-29T16:45:00Z">
              <w:r>
                <w:rPr>
                  <w:rFonts w:ascii="Courier" w:hAnsi="Courier" w:cs="Courier New"/>
                  <w:color w:val="FF0000"/>
                  <w:sz w:val="20"/>
                  <w:szCs w:val="21"/>
                </w:rPr>
                <w:t>Can be calculated using ‘</w:t>
              </w:r>
              <w:r w:rsidRPr="009E6A46">
                <w:rPr>
                  <w:rFonts w:ascii="Courier" w:hAnsi="Courier" w:cs="Courier New"/>
                  <w:color w:val="FF0000"/>
                  <w:sz w:val="20"/>
                  <w:szCs w:val="21"/>
                </w:rPr>
                <w:t>output_4hourly</w:t>
              </w:r>
              <w:r>
                <w:rPr>
                  <w:rFonts w:ascii="Courier" w:hAnsi="Courier" w:cs="Courier New"/>
                  <w:color w:val="FF0000"/>
                  <w:sz w:val="20"/>
                  <w:szCs w:val="21"/>
                </w:rPr>
                <w:t>’ variable</w:t>
              </w:r>
            </w:ins>
          </w:p>
        </w:tc>
      </w:tr>
      <w:tr w:rsidR="009A79D9" w14:paraId="73BEAF6E" w14:textId="4966B925" w:rsidTr="001B6B6C">
        <w:trPr>
          <w:ins w:id="277" w:author="Mathias Blom" w:date="2017-10-29T16:43:00Z"/>
        </w:trPr>
        <w:tc>
          <w:tcPr>
            <w:tcW w:w="4675" w:type="dxa"/>
          </w:tcPr>
          <w:p w14:paraId="430A0DC2" w14:textId="296CE3A9" w:rsidR="009A79D9" w:rsidRDefault="009A79D9">
            <w:pPr>
              <w:rPr>
                <w:ins w:id="278" w:author="Mathias Blom" w:date="2017-10-29T16:43:00Z"/>
                <w:sz w:val="22"/>
              </w:rPr>
            </w:pPr>
            <w:ins w:id="279" w:author="Mathias Blom" w:date="2017-10-29T16:43:00Z">
              <w:r w:rsidRPr="00F92952">
                <w:t>Increase in creatinine level of &gt;0.5 mg/dl (&gt;44 μmol/liter)</w:t>
              </w:r>
            </w:ins>
          </w:p>
        </w:tc>
        <w:tc>
          <w:tcPr>
            <w:tcW w:w="4675" w:type="dxa"/>
          </w:tcPr>
          <w:p w14:paraId="04D9908B" w14:textId="09841FE0" w:rsidR="009A79D9" w:rsidRPr="00F92952" w:rsidRDefault="009A79D9" w:rsidP="009A79D9">
            <w:pPr>
              <w:rPr>
                <w:ins w:id="280" w:author="Mathias Blom" w:date="2017-10-29T16:43:00Z"/>
              </w:rPr>
            </w:pPr>
            <w:ins w:id="281" w:author="Mathias Blom" w:date="2017-10-29T16:44:00Z">
              <w:r>
                <w:t xml:space="preserve">This </w:t>
              </w:r>
            </w:ins>
            <w:ins w:id="282" w:author="Mathias Blom" w:date="2017-10-29T16:45:00Z">
              <w:r>
                <w:t>must</w:t>
              </w:r>
            </w:ins>
            <w:ins w:id="283" w:author="Mathias Blom" w:date="2017-10-29T16:44:00Z">
              <w:r>
                <w:t xml:space="preserve"> be calculated with reference to the patient’s baseline level (which might be tricky to find)</w:t>
              </w:r>
            </w:ins>
          </w:p>
        </w:tc>
      </w:tr>
      <w:tr w:rsidR="009A79D9" w14:paraId="5511E980" w14:textId="298ADEA4" w:rsidTr="001B6B6C">
        <w:trPr>
          <w:ins w:id="284" w:author="Mathias Blom" w:date="2017-10-29T16:43:00Z"/>
        </w:trPr>
        <w:tc>
          <w:tcPr>
            <w:tcW w:w="4675" w:type="dxa"/>
          </w:tcPr>
          <w:p w14:paraId="0A21FDCA" w14:textId="51668D74" w:rsidR="009A79D9" w:rsidRDefault="009A79D9">
            <w:pPr>
              <w:rPr>
                <w:ins w:id="285" w:author="Mathias Blom" w:date="2017-10-29T16:43:00Z"/>
                <w:sz w:val="22"/>
              </w:rPr>
            </w:pPr>
            <w:ins w:id="286" w:author="Mathias Blom" w:date="2017-10-29T16:43:00Z">
              <w:r w:rsidRPr="00F92952">
                <w:t>Coagulation abnormalities (international normalized ratio, &gt;1.5; or activated partial-thromboplastin time, &gt;60 sec)</w:t>
              </w:r>
            </w:ins>
          </w:p>
        </w:tc>
        <w:tc>
          <w:tcPr>
            <w:tcW w:w="4675" w:type="dxa"/>
          </w:tcPr>
          <w:p w14:paraId="4F8C119E" w14:textId="50C10677" w:rsidR="009A79D9" w:rsidRPr="00F92952" w:rsidRDefault="009A79D9">
            <w:pPr>
              <w:rPr>
                <w:ins w:id="287" w:author="Mathias Blom" w:date="2017-10-29T16:43:00Z"/>
              </w:rPr>
            </w:pPr>
            <w:ins w:id="288" w:author="Mathias Blom" w:date="2017-10-29T16:46:00Z">
              <w:r>
                <w:t>Can be calculated using ‘INR’ variable or ‘PT’ variable</w:t>
              </w:r>
            </w:ins>
          </w:p>
        </w:tc>
      </w:tr>
      <w:tr w:rsidR="009A79D9" w14:paraId="40B67994" w14:textId="4B8CC4A5" w:rsidTr="001B6B6C">
        <w:trPr>
          <w:ins w:id="289" w:author="Mathias Blom" w:date="2017-10-29T16:43:00Z"/>
        </w:trPr>
        <w:tc>
          <w:tcPr>
            <w:tcW w:w="4675" w:type="dxa"/>
          </w:tcPr>
          <w:p w14:paraId="13D07F75" w14:textId="664D8AC8" w:rsidR="009A79D9" w:rsidRDefault="009A79D9">
            <w:pPr>
              <w:rPr>
                <w:ins w:id="290" w:author="Mathias Blom" w:date="2017-10-29T16:43:00Z"/>
                <w:sz w:val="22"/>
              </w:rPr>
            </w:pPr>
            <w:ins w:id="291" w:author="Mathias Blom" w:date="2017-10-29T16:43:00Z">
              <w:r w:rsidRPr="00F92952">
                <w:t>Paralytic ileus (absence of bowel sounds)</w:t>
              </w:r>
            </w:ins>
          </w:p>
        </w:tc>
        <w:tc>
          <w:tcPr>
            <w:tcW w:w="4675" w:type="dxa"/>
          </w:tcPr>
          <w:p w14:paraId="7260DD82" w14:textId="0182ECBB" w:rsidR="009A79D9" w:rsidRPr="00F92952" w:rsidRDefault="005D6DD3">
            <w:pPr>
              <w:rPr>
                <w:ins w:id="292" w:author="Mathias Blom" w:date="2017-10-29T16:43:00Z"/>
              </w:rPr>
            </w:pPr>
            <w:ins w:id="293" w:author="Mathias Blom" w:date="2017-10-29T17:51:00Z">
              <w:r>
                <w:t>This appears not registered in the database</w:t>
              </w:r>
            </w:ins>
          </w:p>
        </w:tc>
      </w:tr>
      <w:tr w:rsidR="009A79D9" w14:paraId="33A5667C" w14:textId="091EAFD4" w:rsidTr="001B6B6C">
        <w:trPr>
          <w:ins w:id="294" w:author="Mathias Blom" w:date="2017-10-29T16:43:00Z"/>
        </w:trPr>
        <w:tc>
          <w:tcPr>
            <w:tcW w:w="4675" w:type="dxa"/>
          </w:tcPr>
          <w:p w14:paraId="790E4621" w14:textId="47D20D39" w:rsidR="009A79D9" w:rsidRDefault="009A79D9">
            <w:pPr>
              <w:rPr>
                <w:ins w:id="295" w:author="Mathias Blom" w:date="2017-10-29T16:43:00Z"/>
                <w:sz w:val="22"/>
              </w:rPr>
            </w:pPr>
            <w:ins w:id="296" w:author="Mathias Blom" w:date="2017-10-29T16:43:00Z">
              <w:r w:rsidRPr="00F92952">
                <w:t>Thrombocytopenia (platelet count, &lt;100,000/mm</w:t>
              </w:r>
              <w:r w:rsidRPr="00F92952">
                <w:rPr>
                  <w:rStyle w:val="s1"/>
                </w:rPr>
                <w:t>3</w:t>
              </w:r>
              <w:r w:rsidRPr="00F92952">
                <w:t>)</w:t>
              </w:r>
            </w:ins>
          </w:p>
        </w:tc>
        <w:tc>
          <w:tcPr>
            <w:tcW w:w="4675" w:type="dxa"/>
          </w:tcPr>
          <w:p w14:paraId="794C0532" w14:textId="3A8773EB" w:rsidR="009A79D9" w:rsidRPr="00F92952" w:rsidRDefault="005D6DD3">
            <w:pPr>
              <w:rPr>
                <w:ins w:id="297" w:author="Mathias Blom" w:date="2017-10-29T16:43:00Z"/>
              </w:rPr>
            </w:pPr>
            <w:ins w:id="298" w:author="Mathias Blom" w:date="2017-10-29T17:51:00Z">
              <w:r>
                <w:t>This can be calculated using the ‘</w:t>
              </w:r>
              <w:r w:rsidRPr="00345DA5">
                <w:rPr>
                  <w:rFonts w:ascii="Courier" w:hAnsi="Courier" w:cs="Courier New"/>
                  <w:color w:val="000000"/>
                  <w:sz w:val="20"/>
                  <w:szCs w:val="21"/>
                </w:rPr>
                <w:t>Platelets_count</w:t>
              </w:r>
              <w:r>
                <w:rPr>
                  <w:rFonts w:ascii="Courier" w:hAnsi="Courier" w:cs="Courier New"/>
                  <w:color w:val="000000"/>
                  <w:sz w:val="20"/>
                  <w:szCs w:val="21"/>
                </w:rPr>
                <w:t>’ variable</w:t>
              </w:r>
            </w:ins>
            <w:bookmarkStart w:id="299" w:name="_GoBack"/>
            <w:bookmarkEnd w:id="299"/>
          </w:p>
        </w:tc>
      </w:tr>
    </w:tbl>
    <w:p w14:paraId="7B7C8413" w14:textId="77777777" w:rsidR="00CE116E" w:rsidRPr="00345DA5" w:rsidRDefault="00CE116E">
      <w:pPr>
        <w:rPr>
          <w:sz w:val="22"/>
        </w:rPr>
      </w:pPr>
    </w:p>
    <w:sectPr w:rsidR="00CE116E" w:rsidRPr="00345DA5" w:rsidSect="00323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7166FE"/>
    <w:multiLevelType w:val="hybridMultilevel"/>
    <w:tmpl w:val="8256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hias Blom">
    <w15:presenceInfo w15:providerId="Windows Live" w15:userId="88936553bfef8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46"/>
    <w:rsid w:val="0001011C"/>
    <w:rsid w:val="00021D03"/>
    <w:rsid w:val="00082BA0"/>
    <w:rsid w:val="000E6BFC"/>
    <w:rsid w:val="000F0AC4"/>
    <w:rsid w:val="000F74F2"/>
    <w:rsid w:val="00117D1B"/>
    <w:rsid w:val="0012571E"/>
    <w:rsid w:val="0014757E"/>
    <w:rsid w:val="001825C3"/>
    <w:rsid w:val="001E0C38"/>
    <w:rsid w:val="00221527"/>
    <w:rsid w:val="002A2F8D"/>
    <w:rsid w:val="002C3B03"/>
    <w:rsid w:val="002E6E66"/>
    <w:rsid w:val="00307FC4"/>
    <w:rsid w:val="003202F7"/>
    <w:rsid w:val="00323310"/>
    <w:rsid w:val="00344F95"/>
    <w:rsid w:val="00345DA5"/>
    <w:rsid w:val="003F3150"/>
    <w:rsid w:val="0042381F"/>
    <w:rsid w:val="00442437"/>
    <w:rsid w:val="00454027"/>
    <w:rsid w:val="00511238"/>
    <w:rsid w:val="005A2720"/>
    <w:rsid w:val="005D6DD3"/>
    <w:rsid w:val="005E030E"/>
    <w:rsid w:val="00617FA1"/>
    <w:rsid w:val="00664EA6"/>
    <w:rsid w:val="006758E9"/>
    <w:rsid w:val="006E0B41"/>
    <w:rsid w:val="006F4AED"/>
    <w:rsid w:val="007140DE"/>
    <w:rsid w:val="007A6373"/>
    <w:rsid w:val="007E79CB"/>
    <w:rsid w:val="00823F3B"/>
    <w:rsid w:val="00826742"/>
    <w:rsid w:val="00842BA7"/>
    <w:rsid w:val="00850AE8"/>
    <w:rsid w:val="008546B0"/>
    <w:rsid w:val="008829C1"/>
    <w:rsid w:val="008A6335"/>
    <w:rsid w:val="008C76FC"/>
    <w:rsid w:val="008E056B"/>
    <w:rsid w:val="0093044D"/>
    <w:rsid w:val="009633ED"/>
    <w:rsid w:val="0096733D"/>
    <w:rsid w:val="00975418"/>
    <w:rsid w:val="009A79D9"/>
    <w:rsid w:val="009B13AD"/>
    <w:rsid w:val="009E6A46"/>
    <w:rsid w:val="00A81D7E"/>
    <w:rsid w:val="00AA4D4C"/>
    <w:rsid w:val="00B56505"/>
    <w:rsid w:val="00B60678"/>
    <w:rsid w:val="00B87711"/>
    <w:rsid w:val="00B915C5"/>
    <w:rsid w:val="00BA32C8"/>
    <w:rsid w:val="00BB792B"/>
    <w:rsid w:val="00BC4612"/>
    <w:rsid w:val="00BE002E"/>
    <w:rsid w:val="00C42F33"/>
    <w:rsid w:val="00C436E0"/>
    <w:rsid w:val="00C56DCF"/>
    <w:rsid w:val="00C7654A"/>
    <w:rsid w:val="00CE116E"/>
    <w:rsid w:val="00D5497E"/>
    <w:rsid w:val="00D818EE"/>
    <w:rsid w:val="00DA364A"/>
    <w:rsid w:val="00DB61D3"/>
    <w:rsid w:val="00E15946"/>
    <w:rsid w:val="00E450F5"/>
    <w:rsid w:val="00F204CC"/>
    <w:rsid w:val="00F8661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16376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A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030E"/>
    <w:pPr>
      <w:ind w:left="720"/>
      <w:contextualSpacing/>
    </w:pPr>
  </w:style>
  <w:style w:type="paragraph" w:styleId="BalloonText">
    <w:name w:val="Balloon Text"/>
    <w:basedOn w:val="Normal"/>
    <w:link w:val="BalloonTextChar"/>
    <w:uiPriority w:val="99"/>
    <w:semiHidden/>
    <w:unhideWhenUsed/>
    <w:rsid w:val="002E6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6E66"/>
    <w:rPr>
      <w:rFonts w:ascii="Times New Roman" w:hAnsi="Times New Roman" w:cs="Times New Roman"/>
      <w:sz w:val="18"/>
      <w:szCs w:val="18"/>
    </w:rPr>
  </w:style>
  <w:style w:type="character" w:customStyle="1" w:styleId="s1">
    <w:name w:val="s1"/>
    <w:basedOn w:val="DefaultParagraphFont"/>
    <w:rsid w:val="00CE116E"/>
    <w:rPr>
      <w:rFonts w:ascii="Helvetica" w:hAnsi="Helvetica" w:hint="default"/>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5381">
      <w:bodyDiv w:val="1"/>
      <w:marLeft w:val="0"/>
      <w:marRight w:val="0"/>
      <w:marTop w:val="0"/>
      <w:marBottom w:val="0"/>
      <w:divBdr>
        <w:top w:val="none" w:sz="0" w:space="0" w:color="auto"/>
        <w:left w:val="none" w:sz="0" w:space="0" w:color="auto"/>
        <w:bottom w:val="none" w:sz="0" w:space="0" w:color="auto"/>
        <w:right w:val="none" w:sz="0" w:space="0" w:color="auto"/>
      </w:divBdr>
    </w:div>
    <w:div w:id="28340373">
      <w:bodyDiv w:val="1"/>
      <w:marLeft w:val="0"/>
      <w:marRight w:val="0"/>
      <w:marTop w:val="0"/>
      <w:marBottom w:val="0"/>
      <w:divBdr>
        <w:top w:val="none" w:sz="0" w:space="0" w:color="auto"/>
        <w:left w:val="none" w:sz="0" w:space="0" w:color="auto"/>
        <w:bottom w:val="none" w:sz="0" w:space="0" w:color="auto"/>
        <w:right w:val="none" w:sz="0" w:space="0" w:color="auto"/>
      </w:divBdr>
    </w:div>
    <w:div w:id="29884891">
      <w:bodyDiv w:val="1"/>
      <w:marLeft w:val="0"/>
      <w:marRight w:val="0"/>
      <w:marTop w:val="0"/>
      <w:marBottom w:val="0"/>
      <w:divBdr>
        <w:top w:val="none" w:sz="0" w:space="0" w:color="auto"/>
        <w:left w:val="none" w:sz="0" w:space="0" w:color="auto"/>
        <w:bottom w:val="none" w:sz="0" w:space="0" w:color="auto"/>
        <w:right w:val="none" w:sz="0" w:space="0" w:color="auto"/>
      </w:divBdr>
    </w:div>
    <w:div w:id="43138172">
      <w:bodyDiv w:val="1"/>
      <w:marLeft w:val="0"/>
      <w:marRight w:val="0"/>
      <w:marTop w:val="0"/>
      <w:marBottom w:val="0"/>
      <w:divBdr>
        <w:top w:val="none" w:sz="0" w:space="0" w:color="auto"/>
        <w:left w:val="none" w:sz="0" w:space="0" w:color="auto"/>
        <w:bottom w:val="none" w:sz="0" w:space="0" w:color="auto"/>
        <w:right w:val="none" w:sz="0" w:space="0" w:color="auto"/>
      </w:divBdr>
    </w:div>
    <w:div w:id="56100705">
      <w:bodyDiv w:val="1"/>
      <w:marLeft w:val="0"/>
      <w:marRight w:val="0"/>
      <w:marTop w:val="0"/>
      <w:marBottom w:val="0"/>
      <w:divBdr>
        <w:top w:val="none" w:sz="0" w:space="0" w:color="auto"/>
        <w:left w:val="none" w:sz="0" w:space="0" w:color="auto"/>
        <w:bottom w:val="none" w:sz="0" w:space="0" w:color="auto"/>
        <w:right w:val="none" w:sz="0" w:space="0" w:color="auto"/>
      </w:divBdr>
    </w:div>
    <w:div w:id="62222539">
      <w:bodyDiv w:val="1"/>
      <w:marLeft w:val="0"/>
      <w:marRight w:val="0"/>
      <w:marTop w:val="0"/>
      <w:marBottom w:val="0"/>
      <w:divBdr>
        <w:top w:val="none" w:sz="0" w:space="0" w:color="auto"/>
        <w:left w:val="none" w:sz="0" w:space="0" w:color="auto"/>
        <w:bottom w:val="none" w:sz="0" w:space="0" w:color="auto"/>
        <w:right w:val="none" w:sz="0" w:space="0" w:color="auto"/>
      </w:divBdr>
    </w:div>
    <w:div w:id="83114362">
      <w:bodyDiv w:val="1"/>
      <w:marLeft w:val="0"/>
      <w:marRight w:val="0"/>
      <w:marTop w:val="0"/>
      <w:marBottom w:val="0"/>
      <w:divBdr>
        <w:top w:val="none" w:sz="0" w:space="0" w:color="auto"/>
        <w:left w:val="none" w:sz="0" w:space="0" w:color="auto"/>
        <w:bottom w:val="none" w:sz="0" w:space="0" w:color="auto"/>
        <w:right w:val="none" w:sz="0" w:space="0" w:color="auto"/>
      </w:divBdr>
    </w:div>
    <w:div w:id="93287860">
      <w:bodyDiv w:val="1"/>
      <w:marLeft w:val="0"/>
      <w:marRight w:val="0"/>
      <w:marTop w:val="0"/>
      <w:marBottom w:val="0"/>
      <w:divBdr>
        <w:top w:val="none" w:sz="0" w:space="0" w:color="auto"/>
        <w:left w:val="none" w:sz="0" w:space="0" w:color="auto"/>
        <w:bottom w:val="none" w:sz="0" w:space="0" w:color="auto"/>
        <w:right w:val="none" w:sz="0" w:space="0" w:color="auto"/>
      </w:divBdr>
    </w:div>
    <w:div w:id="138958033">
      <w:bodyDiv w:val="1"/>
      <w:marLeft w:val="0"/>
      <w:marRight w:val="0"/>
      <w:marTop w:val="0"/>
      <w:marBottom w:val="0"/>
      <w:divBdr>
        <w:top w:val="none" w:sz="0" w:space="0" w:color="auto"/>
        <w:left w:val="none" w:sz="0" w:space="0" w:color="auto"/>
        <w:bottom w:val="none" w:sz="0" w:space="0" w:color="auto"/>
        <w:right w:val="none" w:sz="0" w:space="0" w:color="auto"/>
      </w:divBdr>
    </w:div>
    <w:div w:id="182402329">
      <w:bodyDiv w:val="1"/>
      <w:marLeft w:val="0"/>
      <w:marRight w:val="0"/>
      <w:marTop w:val="0"/>
      <w:marBottom w:val="0"/>
      <w:divBdr>
        <w:top w:val="none" w:sz="0" w:space="0" w:color="auto"/>
        <w:left w:val="none" w:sz="0" w:space="0" w:color="auto"/>
        <w:bottom w:val="none" w:sz="0" w:space="0" w:color="auto"/>
        <w:right w:val="none" w:sz="0" w:space="0" w:color="auto"/>
      </w:divBdr>
    </w:div>
    <w:div w:id="216555433">
      <w:bodyDiv w:val="1"/>
      <w:marLeft w:val="0"/>
      <w:marRight w:val="0"/>
      <w:marTop w:val="0"/>
      <w:marBottom w:val="0"/>
      <w:divBdr>
        <w:top w:val="none" w:sz="0" w:space="0" w:color="auto"/>
        <w:left w:val="none" w:sz="0" w:space="0" w:color="auto"/>
        <w:bottom w:val="none" w:sz="0" w:space="0" w:color="auto"/>
        <w:right w:val="none" w:sz="0" w:space="0" w:color="auto"/>
      </w:divBdr>
    </w:div>
    <w:div w:id="217210930">
      <w:bodyDiv w:val="1"/>
      <w:marLeft w:val="0"/>
      <w:marRight w:val="0"/>
      <w:marTop w:val="0"/>
      <w:marBottom w:val="0"/>
      <w:divBdr>
        <w:top w:val="none" w:sz="0" w:space="0" w:color="auto"/>
        <w:left w:val="none" w:sz="0" w:space="0" w:color="auto"/>
        <w:bottom w:val="none" w:sz="0" w:space="0" w:color="auto"/>
        <w:right w:val="none" w:sz="0" w:space="0" w:color="auto"/>
      </w:divBdr>
    </w:div>
    <w:div w:id="228806823">
      <w:bodyDiv w:val="1"/>
      <w:marLeft w:val="0"/>
      <w:marRight w:val="0"/>
      <w:marTop w:val="0"/>
      <w:marBottom w:val="0"/>
      <w:divBdr>
        <w:top w:val="none" w:sz="0" w:space="0" w:color="auto"/>
        <w:left w:val="none" w:sz="0" w:space="0" w:color="auto"/>
        <w:bottom w:val="none" w:sz="0" w:space="0" w:color="auto"/>
        <w:right w:val="none" w:sz="0" w:space="0" w:color="auto"/>
      </w:divBdr>
    </w:div>
    <w:div w:id="234825134">
      <w:bodyDiv w:val="1"/>
      <w:marLeft w:val="0"/>
      <w:marRight w:val="0"/>
      <w:marTop w:val="0"/>
      <w:marBottom w:val="0"/>
      <w:divBdr>
        <w:top w:val="none" w:sz="0" w:space="0" w:color="auto"/>
        <w:left w:val="none" w:sz="0" w:space="0" w:color="auto"/>
        <w:bottom w:val="none" w:sz="0" w:space="0" w:color="auto"/>
        <w:right w:val="none" w:sz="0" w:space="0" w:color="auto"/>
      </w:divBdr>
    </w:div>
    <w:div w:id="304702550">
      <w:bodyDiv w:val="1"/>
      <w:marLeft w:val="0"/>
      <w:marRight w:val="0"/>
      <w:marTop w:val="0"/>
      <w:marBottom w:val="0"/>
      <w:divBdr>
        <w:top w:val="none" w:sz="0" w:space="0" w:color="auto"/>
        <w:left w:val="none" w:sz="0" w:space="0" w:color="auto"/>
        <w:bottom w:val="none" w:sz="0" w:space="0" w:color="auto"/>
        <w:right w:val="none" w:sz="0" w:space="0" w:color="auto"/>
      </w:divBdr>
    </w:div>
    <w:div w:id="305864179">
      <w:bodyDiv w:val="1"/>
      <w:marLeft w:val="0"/>
      <w:marRight w:val="0"/>
      <w:marTop w:val="0"/>
      <w:marBottom w:val="0"/>
      <w:divBdr>
        <w:top w:val="none" w:sz="0" w:space="0" w:color="auto"/>
        <w:left w:val="none" w:sz="0" w:space="0" w:color="auto"/>
        <w:bottom w:val="none" w:sz="0" w:space="0" w:color="auto"/>
        <w:right w:val="none" w:sz="0" w:space="0" w:color="auto"/>
      </w:divBdr>
    </w:div>
    <w:div w:id="360056348">
      <w:bodyDiv w:val="1"/>
      <w:marLeft w:val="0"/>
      <w:marRight w:val="0"/>
      <w:marTop w:val="0"/>
      <w:marBottom w:val="0"/>
      <w:divBdr>
        <w:top w:val="none" w:sz="0" w:space="0" w:color="auto"/>
        <w:left w:val="none" w:sz="0" w:space="0" w:color="auto"/>
        <w:bottom w:val="none" w:sz="0" w:space="0" w:color="auto"/>
        <w:right w:val="none" w:sz="0" w:space="0" w:color="auto"/>
      </w:divBdr>
    </w:div>
    <w:div w:id="373774107">
      <w:bodyDiv w:val="1"/>
      <w:marLeft w:val="0"/>
      <w:marRight w:val="0"/>
      <w:marTop w:val="0"/>
      <w:marBottom w:val="0"/>
      <w:divBdr>
        <w:top w:val="none" w:sz="0" w:space="0" w:color="auto"/>
        <w:left w:val="none" w:sz="0" w:space="0" w:color="auto"/>
        <w:bottom w:val="none" w:sz="0" w:space="0" w:color="auto"/>
        <w:right w:val="none" w:sz="0" w:space="0" w:color="auto"/>
      </w:divBdr>
      <w:divsChild>
        <w:div w:id="362752667">
          <w:marLeft w:val="75"/>
          <w:marRight w:val="0"/>
          <w:marTop w:val="45"/>
          <w:marBottom w:val="0"/>
          <w:divBdr>
            <w:top w:val="none" w:sz="0" w:space="0" w:color="auto"/>
            <w:left w:val="none" w:sz="0" w:space="0" w:color="auto"/>
            <w:bottom w:val="none" w:sz="0" w:space="0" w:color="auto"/>
            <w:right w:val="none" w:sz="0" w:space="0" w:color="auto"/>
          </w:divBdr>
        </w:div>
      </w:divsChild>
    </w:div>
    <w:div w:id="570235283">
      <w:bodyDiv w:val="1"/>
      <w:marLeft w:val="0"/>
      <w:marRight w:val="0"/>
      <w:marTop w:val="0"/>
      <w:marBottom w:val="0"/>
      <w:divBdr>
        <w:top w:val="none" w:sz="0" w:space="0" w:color="auto"/>
        <w:left w:val="none" w:sz="0" w:space="0" w:color="auto"/>
        <w:bottom w:val="none" w:sz="0" w:space="0" w:color="auto"/>
        <w:right w:val="none" w:sz="0" w:space="0" w:color="auto"/>
      </w:divBdr>
      <w:divsChild>
        <w:div w:id="311375977">
          <w:marLeft w:val="0"/>
          <w:marRight w:val="0"/>
          <w:marTop w:val="0"/>
          <w:marBottom w:val="0"/>
          <w:divBdr>
            <w:top w:val="none" w:sz="0" w:space="0" w:color="auto"/>
            <w:left w:val="none" w:sz="0" w:space="0" w:color="auto"/>
            <w:bottom w:val="none" w:sz="0" w:space="0" w:color="auto"/>
            <w:right w:val="none" w:sz="0" w:space="0" w:color="auto"/>
          </w:divBdr>
          <w:divsChild>
            <w:div w:id="32506810">
              <w:marLeft w:val="0"/>
              <w:marRight w:val="0"/>
              <w:marTop w:val="0"/>
              <w:marBottom w:val="0"/>
              <w:divBdr>
                <w:top w:val="none" w:sz="0" w:space="0" w:color="auto"/>
                <w:left w:val="none" w:sz="0" w:space="0" w:color="auto"/>
                <w:bottom w:val="none" w:sz="0" w:space="0" w:color="auto"/>
                <w:right w:val="none" w:sz="0" w:space="0" w:color="auto"/>
              </w:divBdr>
              <w:divsChild>
                <w:div w:id="15880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4442">
      <w:bodyDiv w:val="1"/>
      <w:marLeft w:val="0"/>
      <w:marRight w:val="0"/>
      <w:marTop w:val="0"/>
      <w:marBottom w:val="0"/>
      <w:divBdr>
        <w:top w:val="none" w:sz="0" w:space="0" w:color="auto"/>
        <w:left w:val="none" w:sz="0" w:space="0" w:color="auto"/>
        <w:bottom w:val="none" w:sz="0" w:space="0" w:color="auto"/>
        <w:right w:val="none" w:sz="0" w:space="0" w:color="auto"/>
      </w:divBdr>
    </w:div>
    <w:div w:id="634916407">
      <w:bodyDiv w:val="1"/>
      <w:marLeft w:val="0"/>
      <w:marRight w:val="0"/>
      <w:marTop w:val="0"/>
      <w:marBottom w:val="0"/>
      <w:divBdr>
        <w:top w:val="none" w:sz="0" w:space="0" w:color="auto"/>
        <w:left w:val="none" w:sz="0" w:space="0" w:color="auto"/>
        <w:bottom w:val="none" w:sz="0" w:space="0" w:color="auto"/>
        <w:right w:val="none" w:sz="0" w:space="0" w:color="auto"/>
      </w:divBdr>
      <w:divsChild>
        <w:div w:id="535387724">
          <w:marLeft w:val="75"/>
          <w:marRight w:val="0"/>
          <w:marTop w:val="45"/>
          <w:marBottom w:val="0"/>
          <w:divBdr>
            <w:top w:val="none" w:sz="0" w:space="0" w:color="auto"/>
            <w:left w:val="none" w:sz="0" w:space="0" w:color="auto"/>
            <w:bottom w:val="none" w:sz="0" w:space="0" w:color="auto"/>
            <w:right w:val="none" w:sz="0" w:space="0" w:color="auto"/>
          </w:divBdr>
        </w:div>
      </w:divsChild>
    </w:div>
    <w:div w:id="659314113">
      <w:bodyDiv w:val="1"/>
      <w:marLeft w:val="0"/>
      <w:marRight w:val="0"/>
      <w:marTop w:val="0"/>
      <w:marBottom w:val="0"/>
      <w:divBdr>
        <w:top w:val="none" w:sz="0" w:space="0" w:color="auto"/>
        <w:left w:val="none" w:sz="0" w:space="0" w:color="auto"/>
        <w:bottom w:val="none" w:sz="0" w:space="0" w:color="auto"/>
        <w:right w:val="none" w:sz="0" w:space="0" w:color="auto"/>
      </w:divBdr>
    </w:div>
    <w:div w:id="669991455">
      <w:bodyDiv w:val="1"/>
      <w:marLeft w:val="0"/>
      <w:marRight w:val="0"/>
      <w:marTop w:val="0"/>
      <w:marBottom w:val="0"/>
      <w:divBdr>
        <w:top w:val="none" w:sz="0" w:space="0" w:color="auto"/>
        <w:left w:val="none" w:sz="0" w:space="0" w:color="auto"/>
        <w:bottom w:val="none" w:sz="0" w:space="0" w:color="auto"/>
        <w:right w:val="none" w:sz="0" w:space="0" w:color="auto"/>
      </w:divBdr>
    </w:div>
    <w:div w:id="678311387">
      <w:bodyDiv w:val="1"/>
      <w:marLeft w:val="0"/>
      <w:marRight w:val="0"/>
      <w:marTop w:val="0"/>
      <w:marBottom w:val="0"/>
      <w:divBdr>
        <w:top w:val="none" w:sz="0" w:space="0" w:color="auto"/>
        <w:left w:val="none" w:sz="0" w:space="0" w:color="auto"/>
        <w:bottom w:val="none" w:sz="0" w:space="0" w:color="auto"/>
        <w:right w:val="none" w:sz="0" w:space="0" w:color="auto"/>
      </w:divBdr>
    </w:div>
    <w:div w:id="694578730">
      <w:bodyDiv w:val="1"/>
      <w:marLeft w:val="0"/>
      <w:marRight w:val="0"/>
      <w:marTop w:val="0"/>
      <w:marBottom w:val="0"/>
      <w:divBdr>
        <w:top w:val="none" w:sz="0" w:space="0" w:color="auto"/>
        <w:left w:val="none" w:sz="0" w:space="0" w:color="auto"/>
        <w:bottom w:val="none" w:sz="0" w:space="0" w:color="auto"/>
        <w:right w:val="none" w:sz="0" w:space="0" w:color="auto"/>
      </w:divBdr>
    </w:div>
    <w:div w:id="767846073">
      <w:bodyDiv w:val="1"/>
      <w:marLeft w:val="0"/>
      <w:marRight w:val="0"/>
      <w:marTop w:val="0"/>
      <w:marBottom w:val="0"/>
      <w:divBdr>
        <w:top w:val="none" w:sz="0" w:space="0" w:color="auto"/>
        <w:left w:val="none" w:sz="0" w:space="0" w:color="auto"/>
        <w:bottom w:val="none" w:sz="0" w:space="0" w:color="auto"/>
        <w:right w:val="none" w:sz="0" w:space="0" w:color="auto"/>
      </w:divBdr>
    </w:div>
    <w:div w:id="768935657">
      <w:bodyDiv w:val="1"/>
      <w:marLeft w:val="0"/>
      <w:marRight w:val="0"/>
      <w:marTop w:val="0"/>
      <w:marBottom w:val="0"/>
      <w:divBdr>
        <w:top w:val="none" w:sz="0" w:space="0" w:color="auto"/>
        <w:left w:val="none" w:sz="0" w:space="0" w:color="auto"/>
        <w:bottom w:val="none" w:sz="0" w:space="0" w:color="auto"/>
        <w:right w:val="none" w:sz="0" w:space="0" w:color="auto"/>
      </w:divBdr>
    </w:div>
    <w:div w:id="776875719">
      <w:bodyDiv w:val="1"/>
      <w:marLeft w:val="0"/>
      <w:marRight w:val="0"/>
      <w:marTop w:val="0"/>
      <w:marBottom w:val="0"/>
      <w:divBdr>
        <w:top w:val="none" w:sz="0" w:space="0" w:color="auto"/>
        <w:left w:val="none" w:sz="0" w:space="0" w:color="auto"/>
        <w:bottom w:val="none" w:sz="0" w:space="0" w:color="auto"/>
        <w:right w:val="none" w:sz="0" w:space="0" w:color="auto"/>
      </w:divBdr>
    </w:div>
    <w:div w:id="777405892">
      <w:bodyDiv w:val="1"/>
      <w:marLeft w:val="0"/>
      <w:marRight w:val="0"/>
      <w:marTop w:val="0"/>
      <w:marBottom w:val="0"/>
      <w:divBdr>
        <w:top w:val="none" w:sz="0" w:space="0" w:color="auto"/>
        <w:left w:val="none" w:sz="0" w:space="0" w:color="auto"/>
        <w:bottom w:val="none" w:sz="0" w:space="0" w:color="auto"/>
        <w:right w:val="none" w:sz="0" w:space="0" w:color="auto"/>
      </w:divBdr>
    </w:div>
    <w:div w:id="787166138">
      <w:bodyDiv w:val="1"/>
      <w:marLeft w:val="0"/>
      <w:marRight w:val="0"/>
      <w:marTop w:val="0"/>
      <w:marBottom w:val="0"/>
      <w:divBdr>
        <w:top w:val="none" w:sz="0" w:space="0" w:color="auto"/>
        <w:left w:val="none" w:sz="0" w:space="0" w:color="auto"/>
        <w:bottom w:val="none" w:sz="0" w:space="0" w:color="auto"/>
        <w:right w:val="none" w:sz="0" w:space="0" w:color="auto"/>
      </w:divBdr>
    </w:div>
    <w:div w:id="822281347">
      <w:bodyDiv w:val="1"/>
      <w:marLeft w:val="0"/>
      <w:marRight w:val="0"/>
      <w:marTop w:val="0"/>
      <w:marBottom w:val="0"/>
      <w:divBdr>
        <w:top w:val="none" w:sz="0" w:space="0" w:color="auto"/>
        <w:left w:val="none" w:sz="0" w:space="0" w:color="auto"/>
        <w:bottom w:val="none" w:sz="0" w:space="0" w:color="auto"/>
        <w:right w:val="none" w:sz="0" w:space="0" w:color="auto"/>
      </w:divBdr>
      <w:divsChild>
        <w:div w:id="1833834539">
          <w:marLeft w:val="0"/>
          <w:marRight w:val="0"/>
          <w:marTop w:val="0"/>
          <w:marBottom w:val="0"/>
          <w:divBdr>
            <w:top w:val="none" w:sz="0" w:space="0" w:color="auto"/>
            <w:left w:val="none" w:sz="0" w:space="0" w:color="auto"/>
            <w:bottom w:val="none" w:sz="0" w:space="0" w:color="auto"/>
            <w:right w:val="none" w:sz="0" w:space="0" w:color="auto"/>
          </w:divBdr>
          <w:divsChild>
            <w:div w:id="1179854046">
              <w:marLeft w:val="0"/>
              <w:marRight w:val="0"/>
              <w:marTop w:val="0"/>
              <w:marBottom w:val="0"/>
              <w:divBdr>
                <w:top w:val="none" w:sz="0" w:space="0" w:color="auto"/>
                <w:left w:val="none" w:sz="0" w:space="0" w:color="auto"/>
                <w:bottom w:val="none" w:sz="0" w:space="0" w:color="auto"/>
                <w:right w:val="none" w:sz="0" w:space="0" w:color="auto"/>
              </w:divBdr>
              <w:divsChild>
                <w:div w:id="19522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77673">
      <w:bodyDiv w:val="1"/>
      <w:marLeft w:val="0"/>
      <w:marRight w:val="0"/>
      <w:marTop w:val="0"/>
      <w:marBottom w:val="0"/>
      <w:divBdr>
        <w:top w:val="none" w:sz="0" w:space="0" w:color="auto"/>
        <w:left w:val="none" w:sz="0" w:space="0" w:color="auto"/>
        <w:bottom w:val="none" w:sz="0" w:space="0" w:color="auto"/>
        <w:right w:val="none" w:sz="0" w:space="0" w:color="auto"/>
      </w:divBdr>
    </w:div>
    <w:div w:id="849681373">
      <w:bodyDiv w:val="1"/>
      <w:marLeft w:val="0"/>
      <w:marRight w:val="0"/>
      <w:marTop w:val="0"/>
      <w:marBottom w:val="0"/>
      <w:divBdr>
        <w:top w:val="none" w:sz="0" w:space="0" w:color="auto"/>
        <w:left w:val="none" w:sz="0" w:space="0" w:color="auto"/>
        <w:bottom w:val="none" w:sz="0" w:space="0" w:color="auto"/>
        <w:right w:val="none" w:sz="0" w:space="0" w:color="auto"/>
      </w:divBdr>
    </w:div>
    <w:div w:id="858356307">
      <w:bodyDiv w:val="1"/>
      <w:marLeft w:val="0"/>
      <w:marRight w:val="0"/>
      <w:marTop w:val="0"/>
      <w:marBottom w:val="0"/>
      <w:divBdr>
        <w:top w:val="none" w:sz="0" w:space="0" w:color="auto"/>
        <w:left w:val="none" w:sz="0" w:space="0" w:color="auto"/>
        <w:bottom w:val="none" w:sz="0" w:space="0" w:color="auto"/>
        <w:right w:val="none" w:sz="0" w:space="0" w:color="auto"/>
      </w:divBdr>
    </w:div>
    <w:div w:id="902064519">
      <w:bodyDiv w:val="1"/>
      <w:marLeft w:val="0"/>
      <w:marRight w:val="0"/>
      <w:marTop w:val="0"/>
      <w:marBottom w:val="0"/>
      <w:divBdr>
        <w:top w:val="none" w:sz="0" w:space="0" w:color="auto"/>
        <w:left w:val="none" w:sz="0" w:space="0" w:color="auto"/>
        <w:bottom w:val="none" w:sz="0" w:space="0" w:color="auto"/>
        <w:right w:val="none" w:sz="0" w:space="0" w:color="auto"/>
      </w:divBdr>
    </w:div>
    <w:div w:id="922178076">
      <w:bodyDiv w:val="1"/>
      <w:marLeft w:val="0"/>
      <w:marRight w:val="0"/>
      <w:marTop w:val="0"/>
      <w:marBottom w:val="0"/>
      <w:divBdr>
        <w:top w:val="none" w:sz="0" w:space="0" w:color="auto"/>
        <w:left w:val="none" w:sz="0" w:space="0" w:color="auto"/>
        <w:bottom w:val="none" w:sz="0" w:space="0" w:color="auto"/>
        <w:right w:val="none" w:sz="0" w:space="0" w:color="auto"/>
      </w:divBdr>
    </w:div>
    <w:div w:id="931427496">
      <w:bodyDiv w:val="1"/>
      <w:marLeft w:val="0"/>
      <w:marRight w:val="0"/>
      <w:marTop w:val="0"/>
      <w:marBottom w:val="0"/>
      <w:divBdr>
        <w:top w:val="none" w:sz="0" w:space="0" w:color="auto"/>
        <w:left w:val="none" w:sz="0" w:space="0" w:color="auto"/>
        <w:bottom w:val="none" w:sz="0" w:space="0" w:color="auto"/>
        <w:right w:val="none" w:sz="0" w:space="0" w:color="auto"/>
      </w:divBdr>
    </w:div>
    <w:div w:id="990518305">
      <w:bodyDiv w:val="1"/>
      <w:marLeft w:val="0"/>
      <w:marRight w:val="0"/>
      <w:marTop w:val="0"/>
      <w:marBottom w:val="0"/>
      <w:divBdr>
        <w:top w:val="none" w:sz="0" w:space="0" w:color="auto"/>
        <w:left w:val="none" w:sz="0" w:space="0" w:color="auto"/>
        <w:bottom w:val="none" w:sz="0" w:space="0" w:color="auto"/>
        <w:right w:val="none" w:sz="0" w:space="0" w:color="auto"/>
      </w:divBdr>
    </w:div>
    <w:div w:id="997151520">
      <w:bodyDiv w:val="1"/>
      <w:marLeft w:val="0"/>
      <w:marRight w:val="0"/>
      <w:marTop w:val="0"/>
      <w:marBottom w:val="0"/>
      <w:divBdr>
        <w:top w:val="none" w:sz="0" w:space="0" w:color="auto"/>
        <w:left w:val="none" w:sz="0" w:space="0" w:color="auto"/>
        <w:bottom w:val="none" w:sz="0" w:space="0" w:color="auto"/>
        <w:right w:val="none" w:sz="0" w:space="0" w:color="auto"/>
      </w:divBdr>
    </w:div>
    <w:div w:id="1029070542">
      <w:bodyDiv w:val="1"/>
      <w:marLeft w:val="0"/>
      <w:marRight w:val="0"/>
      <w:marTop w:val="0"/>
      <w:marBottom w:val="0"/>
      <w:divBdr>
        <w:top w:val="none" w:sz="0" w:space="0" w:color="auto"/>
        <w:left w:val="none" w:sz="0" w:space="0" w:color="auto"/>
        <w:bottom w:val="none" w:sz="0" w:space="0" w:color="auto"/>
        <w:right w:val="none" w:sz="0" w:space="0" w:color="auto"/>
      </w:divBdr>
      <w:divsChild>
        <w:div w:id="838739528">
          <w:marLeft w:val="75"/>
          <w:marRight w:val="0"/>
          <w:marTop w:val="45"/>
          <w:marBottom w:val="0"/>
          <w:divBdr>
            <w:top w:val="none" w:sz="0" w:space="0" w:color="auto"/>
            <w:left w:val="none" w:sz="0" w:space="0" w:color="auto"/>
            <w:bottom w:val="none" w:sz="0" w:space="0" w:color="auto"/>
            <w:right w:val="none" w:sz="0" w:space="0" w:color="auto"/>
          </w:divBdr>
        </w:div>
      </w:divsChild>
    </w:div>
    <w:div w:id="1042554790">
      <w:bodyDiv w:val="1"/>
      <w:marLeft w:val="0"/>
      <w:marRight w:val="0"/>
      <w:marTop w:val="0"/>
      <w:marBottom w:val="0"/>
      <w:divBdr>
        <w:top w:val="none" w:sz="0" w:space="0" w:color="auto"/>
        <w:left w:val="none" w:sz="0" w:space="0" w:color="auto"/>
        <w:bottom w:val="none" w:sz="0" w:space="0" w:color="auto"/>
        <w:right w:val="none" w:sz="0" w:space="0" w:color="auto"/>
      </w:divBdr>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
    <w:div w:id="1056709924">
      <w:bodyDiv w:val="1"/>
      <w:marLeft w:val="0"/>
      <w:marRight w:val="0"/>
      <w:marTop w:val="0"/>
      <w:marBottom w:val="0"/>
      <w:divBdr>
        <w:top w:val="none" w:sz="0" w:space="0" w:color="auto"/>
        <w:left w:val="none" w:sz="0" w:space="0" w:color="auto"/>
        <w:bottom w:val="none" w:sz="0" w:space="0" w:color="auto"/>
        <w:right w:val="none" w:sz="0" w:space="0" w:color="auto"/>
      </w:divBdr>
    </w:div>
    <w:div w:id="1058670512">
      <w:bodyDiv w:val="1"/>
      <w:marLeft w:val="0"/>
      <w:marRight w:val="0"/>
      <w:marTop w:val="0"/>
      <w:marBottom w:val="0"/>
      <w:divBdr>
        <w:top w:val="none" w:sz="0" w:space="0" w:color="auto"/>
        <w:left w:val="none" w:sz="0" w:space="0" w:color="auto"/>
        <w:bottom w:val="none" w:sz="0" w:space="0" w:color="auto"/>
        <w:right w:val="none" w:sz="0" w:space="0" w:color="auto"/>
      </w:divBdr>
    </w:div>
    <w:div w:id="1087381908">
      <w:bodyDiv w:val="1"/>
      <w:marLeft w:val="0"/>
      <w:marRight w:val="0"/>
      <w:marTop w:val="0"/>
      <w:marBottom w:val="0"/>
      <w:divBdr>
        <w:top w:val="none" w:sz="0" w:space="0" w:color="auto"/>
        <w:left w:val="none" w:sz="0" w:space="0" w:color="auto"/>
        <w:bottom w:val="none" w:sz="0" w:space="0" w:color="auto"/>
        <w:right w:val="none" w:sz="0" w:space="0" w:color="auto"/>
      </w:divBdr>
    </w:div>
    <w:div w:id="1110395137">
      <w:bodyDiv w:val="1"/>
      <w:marLeft w:val="0"/>
      <w:marRight w:val="0"/>
      <w:marTop w:val="0"/>
      <w:marBottom w:val="0"/>
      <w:divBdr>
        <w:top w:val="none" w:sz="0" w:space="0" w:color="auto"/>
        <w:left w:val="none" w:sz="0" w:space="0" w:color="auto"/>
        <w:bottom w:val="none" w:sz="0" w:space="0" w:color="auto"/>
        <w:right w:val="none" w:sz="0" w:space="0" w:color="auto"/>
      </w:divBdr>
    </w:div>
    <w:div w:id="1164470192">
      <w:bodyDiv w:val="1"/>
      <w:marLeft w:val="0"/>
      <w:marRight w:val="0"/>
      <w:marTop w:val="0"/>
      <w:marBottom w:val="0"/>
      <w:divBdr>
        <w:top w:val="none" w:sz="0" w:space="0" w:color="auto"/>
        <w:left w:val="none" w:sz="0" w:space="0" w:color="auto"/>
        <w:bottom w:val="none" w:sz="0" w:space="0" w:color="auto"/>
        <w:right w:val="none" w:sz="0" w:space="0" w:color="auto"/>
      </w:divBdr>
    </w:div>
    <w:div w:id="1239947978">
      <w:bodyDiv w:val="1"/>
      <w:marLeft w:val="0"/>
      <w:marRight w:val="0"/>
      <w:marTop w:val="0"/>
      <w:marBottom w:val="0"/>
      <w:divBdr>
        <w:top w:val="none" w:sz="0" w:space="0" w:color="auto"/>
        <w:left w:val="none" w:sz="0" w:space="0" w:color="auto"/>
        <w:bottom w:val="none" w:sz="0" w:space="0" w:color="auto"/>
        <w:right w:val="none" w:sz="0" w:space="0" w:color="auto"/>
      </w:divBdr>
    </w:div>
    <w:div w:id="1249968897">
      <w:bodyDiv w:val="1"/>
      <w:marLeft w:val="0"/>
      <w:marRight w:val="0"/>
      <w:marTop w:val="0"/>
      <w:marBottom w:val="0"/>
      <w:divBdr>
        <w:top w:val="none" w:sz="0" w:space="0" w:color="auto"/>
        <w:left w:val="none" w:sz="0" w:space="0" w:color="auto"/>
        <w:bottom w:val="none" w:sz="0" w:space="0" w:color="auto"/>
        <w:right w:val="none" w:sz="0" w:space="0" w:color="auto"/>
      </w:divBdr>
      <w:divsChild>
        <w:div w:id="1094592153">
          <w:marLeft w:val="0"/>
          <w:marRight w:val="0"/>
          <w:marTop w:val="0"/>
          <w:marBottom w:val="0"/>
          <w:divBdr>
            <w:top w:val="none" w:sz="0" w:space="0" w:color="auto"/>
            <w:left w:val="none" w:sz="0" w:space="0" w:color="auto"/>
            <w:bottom w:val="none" w:sz="0" w:space="0" w:color="auto"/>
            <w:right w:val="none" w:sz="0" w:space="0" w:color="auto"/>
          </w:divBdr>
          <w:divsChild>
            <w:div w:id="550842576">
              <w:marLeft w:val="0"/>
              <w:marRight w:val="0"/>
              <w:marTop w:val="0"/>
              <w:marBottom w:val="0"/>
              <w:divBdr>
                <w:top w:val="none" w:sz="0" w:space="0" w:color="auto"/>
                <w:left w:val="none" w:sz="0" w:space="0" w:color="auto"/>
                <w:bottom w:val="none" w:sz="0" w:space="0" w:color="auto"/>
                <w:right w:val="none" w:sz="0" w:space="0" w:color="auto"/>
              </w:divBdr>
              <w:divsChild>
                <w:div w:id="1629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10926">
      <w:bodyDiv w:val="1"/>
      <w:marLeft w:val="0"/>
      <w:marRight w:val="0"/>
      <w:marTop w:val="0"/>
      <w:marBottom w:val="0"/>
      <w:divBdr>
        <w:top w:val="none" w:sz="0" w:space="0" w:color="auto"/>
        <w:left w:val="none" w:sz="0" w:space="0" w:color="auto"/>
        <w:bottom w:val="none" w:sz="0" w:space="0" w:color="auto"/>
        <w:right w:val="none" w:sz="0" w:space="0" w:color="auto"/>
      </w:divBdr>
    </w:div>
    <w:div w:id="1293244201">
      <w:bodyDiv w:val="1"/>
      <w:marLeft w:val="0"/>
      <w:marRight w:val="0"/>
      <w:marTop w:val="0"/>
      <w:marBottom w:val="0"/>
      <w:divBdr>
        <w:top w:val="none" w:sz="0" w:space="0" w:color="auto"/>
        <w:left w:val="none" w:sz="0" w:space="0" w:color="auto"/>
        <w:bottom w:val="none" w:sz="0" w:space="0" w:color="auto"/>
        <w:right w:val="none" w:sz="0" w:space="0" w:color="auto"/>
      </w:divBdr>
    </w:div>
    <w:div w:id="1294094462">
      <w:bodyDiv w:val="1"/>
      <w:marLeft w:val="0"/>
      <w:marRight w:val="0"/>
      <w:marTop w:val="0"/>
      <w:marBottom w:val="0"/>
      <w:divBdr>
        <w:top w:val="none" w:sz="0" w:space="0" w:color="auto"/>
        <w:left w:val="none" w:sz="0" w:space="0" w:color="auto"/>
        <w:bottom w:val="none" w:sz="0" w:space="0" w:color="auto"/>
        <w:right w:val="none" w:sz="0" w:space="0" w:color="auto"/>
      </w:divBdr>
      <w:divsChild>
        <w:div w:id="1296107709">
          <w:marLeft w:val="0"/>
          <w:marRight w:val="0"/>
          <w:marTop w:val="0"/>
          <w:marBottom w:val="0"/>
          <w:divBdr>
            <w:top w:val="none" w:sz="0" w:space="0" w:color="auto"/>
            <w:left w:val="none" w:sz="0" w:space="0" w:color="auto"/>
            <w:bottom w:val="none" w:sz="0" w:space="0" w:color="auto"/>
            <w:right w:val="none" w:sz="0" w:space="0" w:color="auto"/>
          </w:divBdr>
          <w:divsChild>
            <w:div w:id="101193168">
              <w:marLeft w:val="0"/>
              <w:marRight w:val="0"/>
              <w:marTop w:val="0"/>
              <w:marBottom w:val="0"/>
              <w:divBdr>
                <w:top w:val="none" w:sz="0" w:space="0" w:color="auto"/>
                <w:left w:val="none" w:sz="0" w:space="0" w:color="auto"/>
                <w:bottom w:val="none" w:sz="0" w:space="0" w:color="auto"/>
                <w:right w:val="none" w:sz="0" w:space="0" w:color="auto"/>
              </w:divBdr>
              <w:divsChild>
                <w:div w:id="13767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42323">
      <w:bodyDiv w:val="1"/>
      <w:marLeft w:val="0"/>
      <w:marRight w:val="0"/>
      <w:marTop w:val="0"/>
      <w:marBottom w:val="0"/>
      <w:divBdr>
        <w:top w:val="none" w:sz="0" w:space="0" w:color="auto"/>
        <w:left w:val="none" w:sz="0" w:space="0" w:color="auto"/>
        <w:bottom w:val="none" w:sz="0" w:space="0" w:color="auto"/>
        <w:right w:val="none" w:sz="0" w:space="0" w:color="auto"/>
      </w:divBdr>
      <w:divsChild>
        <w:div w:id="331956597">
          <w:marLeft w:val="0"/>
          <w:marRight w:val="0"/>
          <w:marTop w:val="0"/>
          <w:marBottom w:val="0"/>
          <w:divBdr>
            <w:top w:val="none" w:sz="0" w:space="0" w:color="auto"/>
            <w:left w:val="none" w:sz="0" w:space="0" w:color="auto"/>
            <w:bottom w:val="none" w:sz="0" w:space="0" w:color="auto"/>
            <w:right w:val="none" w:sz="0" w:space="0" w:color="auto"/>
          </w:divBdr>
          <w:divsChild>
            <w:div w:id="1571765643">
              <w:marLeft w:val="0"/>
              <w:marRight w:val="0"/>
              <w:marTop w:val="0"/>
              <w:marBottom w:val="0"/>
              <w:divBdr>
                <w:top w:val="none" w:sz="0" w:space="0" w:color="auto"/>
                <w:left w:val="none" w:sz="0" w:space="0" w:color="auto"/>
                <w:bottom w:val="none" w:sz="0" w:space="0" w:color="auto"/>
                <w:right w:val="none" w:sz="0" w:space="0" w:color="auto"/>
              </w:divBdr>
              <w:divsChild>
                <w:div w:id="6460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1247">
      <w:bodyDiv w:val="1"/>
      <w:marLeft w:val="0"/>
      <w:marRight w:val="0"/>
      <w:marTop w:val="0"/>
      <w:marBottom w:val="0"/>
      <w:divBdr>
        <w:top w:val="none" w:sz="0" w:space="0" w:color="auto"/>
        <w:left w:val="none" w:sz="0" w:space="0" w:color="auto"/>
        <w:bottom w:val="none" w:sz="0" w:space="0" w:color="auto"/>
        <w:right w:val="none" w:sz="0" w:space="0" w:color="auto"/>
      </w:divBdr>
    </w:div>
    <w:div w:id="1444765241">
      <w:bodyDiv w:val="1"/>
      <w:marLeft w:val="0"/>
      <w:marRight w:val="0"/>
      <w:marTop w:val="0"/>
      <w:marBottom w:val="0"/>
      <w:divBdr>
        <w:top w:val="none" w:sz="0" w:space="0" w:color="auto"/>
        <w:left w:val="none" w:sz="0" w:space="0" w:color="auto"/>
        <w:bottom w:val="none" w:sz="0" w:space="0" w:color="auto"/>
        <w:right w:val="none" w:sz="0" w:space="0" w:color="auto"/>
      </w:divBdr>
    </w:div>
    <w:div w:id="1464538585">
      <w:bodyDiv w:val="1"/>
      <w:marLeft w:val="0"/>
      <w:marRight w:val="0"/>
      <w:marTop w:val="0"/>
      <w:marBottom w:val="0"/>
      <w:divBdr>
        <w:top w:val="none" w:sz="0" w:space="0" w:color="auto"/>
        <w:left w:val="none" w:sz="0" w:space="0" w:color="auto"/>
        <w:bottom w:val="none" w:sz="0" w:space="0" w:color="auto"/>
        <w:right w:val="none" w:sz="0" w:space="0" w:color="auto"/>
      </w:divBdr>
    </w:div>
    <w:div w:id="1536384756">
      <w:bodyDiv w:val="1"/>
      <w:marLeft w:val="0"/>
      <w:marRight w:val="0"/>
      <w:marTop w:val="0"/>
      <w:marBottom w:val="0"/>
      <w:divBdr>
        <w:top w:val="none" w:sz="0" w:space="0" w:color="auto"/>
        <w:left w:val="none" w:sz="0" w:space="0" w:color="auto"/>
        <w:bottom w:val="none" w:sz="0" w:space="0" w:color="auto"/>
        <w:right w:val="none" w:sz="0" w:space="0" w:color="auto"/>
      </w:divBdr>
    </w:div>
    <w:div w:id="1557736320">
      <w:bodyDiv w:val="1"/>
      <w:marLeft w:val="0"/>
      <w:marRight w:val="0"/>
      <w:marTop w:val="0"/>
      <w:marBottom w:val="0"/>
      <w:divBdr>
        <w:top w:val="none" w:sz="0" w:space="0" w:color="auto"/>
        <w:left w:val="none" w:sz="0" w:space="0" w:color="auto"/>
        <w:bottom w:val="none" w:sz="0" w:space="0" w:color="auto"/>
        <w:right w:val="none" w:sz="0" w:space="0" w:color="auto"/>
      </w:divBdr>
    </w:div>
    <w:div w:id="1572809436">
      <w:bodyDiv w:val="1"/>
      <w:marLeft w:val="0"/>
      <w:marRight w:val="0"/>
      <w:marTop w:val="0"/>
      <w:marBottom w:val="0"/>
      <w:divBdr>
        <w:top w:val="none" w:sz="0" w:space="0" w:color="auto"/>
        <w:left w:val="none" w:sz="0" w:space="0" w:color="auto"/>
        <w:bottom w:val="none" w:sz="0" w:space="0" w:color="auto"/>
        <w:right w:val="none" w:sz="0" w:space="0" w:color="auto"/>
      </w:divBdr>
    </w:div>
    <w:div w:id="1668091634">
      <w:bodyDiv w:val="1"/>
      <w:marLeft w:val="0"/>
      <w:marRight w:val="0"/>
      <w:marTop w:val="0"/>
      <w:marBottom w:val="0"/>
      <w:divBdr>
        <w:top w:val="none" w:sz="0" w:space="0" w:color="auto"/>
        <w:left w:val="none" w:sz="0" w:space="0" w:color="auto"/>
        <w:bottom w:val="none" w:sz="0" w:space="0" w:color="auto"/>
        <w:right w:val="none" w:sz="0" w:space="0" w:color="auto"/>
      </w:divBdr>
    </w:div>
    <w:div w:id="1673869450">
      <w:bodyDiv w:val="1"/>
      <w:marLeft w:val="0"/>
      <w:marRight w:val="0"/>
      <w:marTop w:val="0"/>
      <w:marBottom w:val="0"/>
      <w:divBdr>
        <w:top w:val="none" w:sz="0" w:space="0" w:color="auto"/>
        <w:left w:val="none" w:sz="0" w:space="0" w:color="auto"/>
        <w:bottom w:val="none" w:sz="0" w:space="0" w:color="auto"/>
        <w:right w:val="none" w:sz="0" w:space="0" w:color="auto"/>
      </w:divBdr>
    </w:div>
    <w:div w:id="1723747221">
      <w:bodyDiv w:val="1"/>
      <w:marLeft w:val="0"/>
      <w:marRight w:val="0"/>
      <w:marTop w:val="0"/>
      <w:marBottom w:val="0"/>
      <w:divBdr>
        <w:top w:val="none" w:sz="0" w:space="0" w:color="auto"/>
        <w:left w:val="none" w:sz="0" w:space="0" w:color="auto"/>
        <w:bottom w:val="none" w:sz="0" w:space="0" w:color="auto"/>
        <w:right w:val="none" w:sz="0" w:space="0" w:color="auto"/>
      </w:divBdr>
    </w:div>
    <w:div w:id="1784299271">
      <w:bodyDiv w:val="1"/>
      <w:marLeft w:val="0"/>
      <w:marRight w:val="0"/>
      <w:marTop w:val="0"/>
      <w:marBottom w:val="0"/>
      <w:divBdr>
        <w:top w:val="none" w:sz="0" w:space="0" w:color="auto"/>
        <w:left w:val="none" w:sz="0" w:space="0" w:color="auto"/>
        <w:bottom w:val="none" w:sz="0" w:space="0" w:color="auto"/>
        <w:right w:val="none" w:sz="0" w:space="0" w:color="auto"/>
      </w:divBdr>
    </w:div>
    <w:div w:id="1808549582">
      <w:bodyDiv w:val="1"/>
      <w:marLeft w:val="0"/>
      <w:marRight w:val="0"/>
      <w:marTop w:val="0"/>
      <w:marBottom w:val="0"/>
      <w:divBdr>
        <w:top w:val="none" w:sz="0" w:space="0" w:color="auto"/>
        <w:left w:val="none" w:sz="0" w:space="0" w:color="auto"/>
        <w:bottom w:val="none" w:sz="0" w:space="0" w:color="auto"/>
        <w:right w:val="none" w:sz="0" w:space="0" w:color="auto"/>
      </w:divBdr>
    </w:div>
    <w:div w:id="1829325887">
      <w:bodyDiv w:val="1"/>
      <w:marLeft w:val="0"/>
      <w:marRight w:val="0"/>
      <w:marTop w:val="0"/>
      <w:marBottom w:val="0"/>
      <w:divBdr>
        <w:top w:val="none" w:sz="0" w:space="0" w:color="auto"/>
        <w:left w:val="none" w:sz="0" w:space="0" w:color="auto"/>
        <w:bottom w:val="none" w:sz="0" w:space="0" w:color="auto"/>
        <w:right w:val="none" w:sz="0" w:space="0" w:color="auto"/>
      </w:divBdr>
    </w:div>
    <w:div w:id="1838375754">
      <w:bodyDiv w:val="1"/>
      <w:marLeft w:val="0"/>
      <w:marRight w:val="0"/>
      <w:marTop w:val="0"/>
      <w:marBottom w:val="0"/>
      <w:divBdr>
        <w:top w:val="none" w:sz="0" w:space="0" w:color="auto"/>
        <w:left w:val="none" w:sz="0" w:space="0" w:color="auto"/>
        <w:bottom w:val="none" w:sz="0" w:space="0" w:color="auto"/>
        <w:right w:val="none" w:sz="0" w:space="0" w:color="auto"/>
      </w:divBdr>
    </w:div>
    <w:div w:id="1905413418">
      <w:bodyDiv w:val="1"/>
      <w:marLeft w:val="0"/>
      <w:marRight w:val="0"/>
      <w:marTop w:val="0"/>
      <w:marBottom w:val="0"/>
      <w:divBdr>
        <w:top w:val="none" w:sz="0" w:space="0" w:color="auto"/>
        <w:left w:val="none" w:sz="0" w:space="0" w:color="auto"/>
        <w:bottom w:val="none" w:sz="0" w:space="0" w:color="auto"/>
        <w:right w:val="none" w:sz="0" w:space="0" w:color="auto"/>
      </w:divBdr>
    </w:div>
    <w:div w:id="1967345519">
      <w:bodyDiv w:val="1"/>
      <w:marLeft w:val="0"/>
      <w:marRight w:val="0"/>
      <w:marTop w:val="0"/>
      <w:marBottom w:val="0"/>
      <w:divBdr>
        <w:top w:val="none" w:sz="0" w:space="0" w:color="auto"/>
        <w:left w:val="none" w:sz="0" w:space="0" w:color="auto"/>
        <w:bottom w:val="none" w:sz="0" w:space="0" w:color="auto"/>
        <w:right w:val="none" w:sz="0" w:space="0" w:color="auto"/>
      </w:divBdr>
    </w:div>
    <w:div w:id="1974283698">
      <w:bodyDiv w:val="1"/>
      <w:marLeft w:val="0"/>
      <w:marRight w:val="0"/>
      <w:marTop w:val="0"/>
      <w:marBottom w:val="0"/>
      <w:divBdr>
        <w:top w:val="none" w:sz="0" w:space="0" w:color="auto"/>
        <w:left w:val="none" w:sz="0" w:space="0" w:color="auto"/>
        <w:bottom w:val="none" w:sz="0" w:space="0" w:color="auto"/>
        <w:right w:val="none" w:sz="0" w:space="0" w:color="auto"/>
      </w:divBdr>
    </w:div>
    <w:div w:id="2076005049">
      <w:bodyDiv w:val="1"/>
      <w:marLeft w:val="0"/>
      <w:marRight w:val="0"/>
      <w:marTop w:val="0"/>
      <w:marBottom w:val="0"/>
      <w:divBdr>
        <w:top w:val="none" w:sz="0" w:space="0" w:color="auto"/>
        <w:left w:val="none" w:sz="0" w:space="0" w:color="auto"/>
        <w:bottom w:val="none" w:sz="0" w:space="0" w:color="auto"/>
        <w:right w:val="none" w:sz="0" w:space="0" w:color="auto"/>
      </w:divBdr>
    </w:div>
    <w:div w:id="2146577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2808</Words>
  <Characters>16007</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Linying Zhang</dc:creator>
  <cp:keywords/>
  <dc:description/>
  <cp:lastModifiedBy>Mathias Blom</cp:lastModifiedBy>
  <cp:revision>18</cp:revision>
  <dcterms:created xsi:type="dcterms:W3CDTF">2017-10-28T18:49:00Z</dcterms:created>
  <dcterms:modified xsi:type="dcterms:W3CDTF">2017-10-29T16:51:00Z</dcterms:modified>
</cp:coreProperties>
</file>